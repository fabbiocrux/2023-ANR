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9861" w14:textId="77777777" w:rsidR="001B6C62" w:rsidRDefault="00000000">
      <w:pPr>
        <w:pStyle w:val="Titre1"/>
      </w:pPr>
      <w:bookmarkStart w:id="0" w:name="Xfea7cf9b65dee6233598028eba60c9381a933f8"/>
      <w:r>
        <w:t>Urban post-growth in the lens of the Open Manufacturing Ecosystems</w:t>
      </w:r>
    </w:p>
    <w:p w14:paraId="0162759E" w14:textId="77777777" w:rsidR="001B6C62" w:rsidRDefault="00000000">
      <w:pPr>
        <w:pStyle w:val="Titre2"/>
      </w:pPr>
      <w:bookmarkStart w:id="1" w:name="X938adfc369e382129b66494af6bcc1c08246286"/>
      <w:r>
        <w:t>I. Proposal context, positioning and objective(s)</w:t>
      </w:r>
    </w:p>
    <w:p w14:paraId="3946E09A" w14:textId="77777777" w:rsidR="001B6C62" w:rsidRDefault="00000000">
      <w:pPr>
        <w:pStyle w:val="Titre2"/>
      </w:pPr>
      <w:bookmarkStart w:id="2" w:name="X1f3254312bf1fbece5e6ee7f15ea990443f1dee"/>
      <w:bookmarkEnd w:id="1"/>
      <w:r>
        <w:t>Towards circular cities: a promise to fulfill</w:t>
      </w:r>
    </w:p>
    <w:p w14:paraId="6F23423E" w14:textId="77777777" w:rsidR="001B6C62" w:rsidRDefault="00000000">
      <w:pPr>
        <w:pStyle w:val="FirstParagraph"/>
      </w:pPr>
      <w:r>
        <w:t>The circular economy concept acts as an umbrella concept in the policy, industrial and scientific</w:t>
      </w:r>
      <w:hyperlink w:anchor="ref-Murray2017">
        <w:r>
          <w:rPr>
            <w:rStyle w:val="Lienhypertexte"/>
            <w:vertAlign w:val="superscript"/>
          </w:rPr>
          <w:t>1</w:t>
        </w:r>
      </w:hyperlink>
      <w:r>
        <w:rPr>
          <w:vertAlign w:val="superscript"/>
        </w:rPr>
        <w:t>–</w:t>
      </w:r>
      <w:hyperlink w:anchor="ref-Schoggl2020">
        <w:r>
          <w:rPr>
            <w:rStyle w:val="Lienhypertexte"/>
            <w:vertAlign w:val="superscript"/>
          </w:rPr>
          <w:t>4</w:t>
        </w:r>
      </w:hyperlink>
      <w:r>
        <w:t xml:space="preserve"> arenas framing the narrative of waste and resource management for prolonging the resource use. Nevertheless, it is also as a contested concept</w:t>
      </w:r>
      <w:hyperlink w:anchor="ref-CalistoFriant2020">
        <w:r>
          <w:rPr>
            <w:rStyle w:val="Lienhypertexte"/>
            <w:vertAlign w:val="superscript"/>
          </w:rPr>
          <w:t>5</w:t>
        </w:r>
      </w:hyperlink>
      <w:r>
        <w:rPr>
          <w:vertAlign w:val="superscript"/>
        </w:rPr>
        <w:t>–</w:t>
      </w:r>
      <w:hyperlink w:anchor="ref-corvellec2021">
        <w:r>
          <w:rPr>
            <w:rStyle w:val="Lienhypertexte"/>
            <w:vertAlign w:val="superscript"/>
          </w:rPr>
          <w:t>7</w:t>
        </w:r>
      </w:hyperlink>
      <w:r>
        <w:t xml:space="preserve"> because it is unclear the implementability, there are contradictions with the thermodynamic constraints and biophysical flows</w:t>
      </w:r>
      <w:hyperlink w:anchor="ref-Giampietro2020">
        <w:r>
          <w:rPr>
            <w:rStyle w:val="Lienhypertexte"/>
            <w:vertAlign w:val="superscript"/>
          </w:rPr>
          <w:t>8</w:t>
        </w:r>
      </w:hyperlink>
      <w:r>
        <w:t xml:space="preserve"> and the lack of social inclusion</w:t>
      </w:r>
      <w:hyperlink w:anchor="ref-ChiappettaJabbour2019">
        <w:r>
          <w:rPr>
            <w:rStyle w:val="Lienhypertexte"/>
            <w:vertAlign w:val="superscript"/>
          </w:rPr>
          <w:t>9</w:t>
        </w:r>
      </w:hyperlink>
      <w:r>
        <w:t>. CE critics rely on the ecological modernization arguments that build on capitalist economic growth narratives. Many cities have taken up the resource management discourse to design circular economy action plans, which aim to reduce urban environmental impacts. Working to make cities more circular implies adopting a particular approach, using the concept of territorial metabolism designating the set of energy and material flows brought into play by the functioning of a given territory. This approach consists of understanding cities as the result of a specific socio-ecological regime, no longer solely through their functions or activities, but through their flows and stocks of materials and resources. Indeed, cities worldwide are committed to becoming more circular in their resource use. Looping actions –reuse, recycling and recovery of resources (materials, energy, water, land and infrastructure)- can help to address resource scarcity and wastage in cities. However, the major research problem is whether these actions truly help to reduce their environmental impacts</w:t>
      </w:r>
      <w:hyperlink w:anchor="ref-petit-boix2022">
        <w:r>
          <w:rPr>
            <w:rStyle w:val="Lienhypertexte"/>
            <w:vertAlign w:val="superscript"/>
          </w:rPr>
          <w:t>10</w:t>
        </w:r>
      </w:hyperlink>
      <w:r>
        <w:rPr>
          <w:vertAlign w:val="superscript"/>
        </w:rPr>
        <w:t>,</w:t>
      </w:r>
      <w:hyperlink w:anchor="ref-Petit-Boix2018">
        <w:r>
          <w:rPr>
            <w:rStyle w:val="Lienhypertexte"/>
            <w:vertAlign w:val="superscript"/>
          </w:rPr>
          <w:t>11</w:t>
        </w:r>
      </w:hyperlink>
      <w:r>
        <w:t xml:space="preserve"> and to overcome the many challenges to implementation (Institutional, Political, Regulatorial, Socio Economical)</w:t>
      </w:r>
      <w:hyperlink w:anchor="ref-williams2019">
        <w:r>
          <w:rPr>
            <w:rStyle w:val="Lienhypertexte"/>
            <w:vertAlign w:val="superscript"/>
          </w:rPr>
          <w:t>12</w:t>
        </w:r>
      </w:hyperlink>
      <w:r>
        <w:t>.</w:t>
      </w:r>
    </w:p>
    <w:p w14:paraId="36B14913" w14:textId="77777777" w:rsidR="001B6C62" w:rsidRDefault="00000000">
      <w:pPr>
        <w:pStyle w:val="Titre2"/>
      </w:pPr>
      <w:bookmarkStart w:id="3" w:name="Xad86a41c8cba423bb27e9dea74cb724e0920d4e"/>
      <w:bookmarkEnd w:id="2"/>
      <w:r>
        <w:t>Post-growth as alternative baseline for future scenarios</w:t>
      </w:r>
    </w:p>
    <w:p w14:paraId="4A4D1DD1" w14:textId="77777777" w:rsidR="001B6C62" w:rsidRDefault="00000000">
      <w:pPr>
        <w:pStyle w:val="FirstParagraph"/>
      </w:pPr>
      <w:r>
        <w:t>On the other hand, post-growth futures are united under the broad vision of an economy and society where the pursuit of economic growth is deprioritised in favour of social and environmental wellbeing. Wellbeing economics, doughnut economics, steady-state economics and degrowth are all forms of post-growth futures. These differ from one another primarily in their strategy for change. The degrowth proponents argue that economic growth cannot be sufficiently decoupled from environmental impacts, which renders further growth of the economy unsustainable</w:t>
      </w:r>
      <w:hyperlink w:anchor="ref-corletwalker2021">
        <w:r>
          <w:rPr>
            <w:rStyle w:val="Lienhypertexte"/>
            <w:vertAlign w:val="superscript"/>
          </w:rPr>
          <w:t>13</w:t>
        </w:r>
      </w:hyperlink>
      <w:r>
        <w:rPr>
          <w:vertAlign w:val="superscript"/>
        </w:rPr>
        <w:t>,</w:t>
      </w:r>
      <w:hyperlink w:anchor="ref-kallis2018">
        <w:r>
          <w:rPr>
            <w:rStyle w:val="Lienhypertexte"/>
            <w:vertAlign w:val="superscript"/>
          </w:rPr>
          <w:t>14</w:t>
        </w:r>
      </w:hyperlink>
      <w:r>
        <w:t xml:space="preserve">. The degrowth is considered the most ‘radical’ of the alternatives as it foregrounds the need to reconfigure the existing, capitalist, socio-economic structures and institutions of society and emphasises the need for developed economies to initiate a phase of shrinking material throughput to reach a sustainable steady-state. This is probably a transition that could take many years, including: redistribution of wealth and incomes; cooperative and sharing economies, including community-building initiatives like repair shops; localising the economy; and stronger participatory democracy. Given the broad ambition, </w:t>
      </w:r>
      <w:r>
        <w:rPr>
          <w:b/>
          <w:bCs/>
        </w:rPr>
        <w:t>this project will be mainly focused on how the strategies of local manufacturing/recycling at the urban third places can contribute to give insights for the post-growth economy</w:t>
      </w:r>
      <w:r>
        <w:t>.</w:t>
      </w:r>
    </w:p>
    <w:p w14:paraId="0B7DB272" w14:textId="77777777" w:rsidR="001B6C62" w:rsidRDefault="00000000">
      <w:pPr>
        <w:pStyle w:val="Titre2"/>
      </w:pPr>
      <w:bookmarkStart w:id="4" w:name="X4536dee0780b67910b0358c122d15d6ec07ff44"/>
      <w:bookmarkEnd w:id="3"/>
      <w:r>
        <w:t>‘Design global / Manufacturing local’ for a post-growth urban settlement</w:t>
      </w:r>
    </w:p>
    <w:p w14:paraId="703378E2" w14:textId="77777777" w:rsidR="001B6C62" w:rsidRDefault="00000000">
      <w:pPr>
        <w:pStyle w:val="FirstParagraph"/>
      </w:pPr>
      <w:r>
        <w:t>The mass and globalized production systems the fruit of a complex co-evolution of single unit productions and interconnected systems motivated by the growth and performance paradigm</w:t>
      </w:r>
      <w:hyperlink w:anchor="ref-kanger2022">
        <w:r>
          <w:rPr>
            <w:rStyle w:val="Lienhypertexte"/>
            <w:vertAlign w:val="superscript"/>
          </w:rPr>
          <w:t>15</w:t>
        </w:r>
      </w:hyperlink>
      <w:r>
        <w:t>. However, it is well known the several forms of environmental degradation have intensified without fully assuring the social foundation’s minimum standards (e.g. healthcare, energy, water)</w:t>
      </w:r>
      <w:hyperlink w:anchor="ref-raworth2017">
        <w:r>
          <w:rPr>
            <w:rStyle w:val="Lienhypertexte"/>
            <w:vertAlign w:val="superscript"/>
          </w:rPr>
          <w:t>16</w:t>
        </w:r>
      </w:hyperlink>
      <w:r>
        <w:t xml:space="preserve"> up to the point to consider the humanity as a geological force, which is recently considered the Anthropocene era</w:t>
      </w:r>
      <w:hyperlink w:anchor="ref-steffen2018">
        <w:r>
          <w:rPr>
            <w:rStyle w:val="Lienhypertexte"/>
            <w:vertAlign w:val="superscript"/>
          </w:rPr>
          <w:t>17</w:t>
        </w:r>
      </w:hyperlink>
      <w:r>
        <w:rPr>
          <w:vertAlign w:val="superscript"/>
        </w:rPr>
        <w:t>,</w:t>
      </w:r>
      <w:hyperlink w:anchor="ref-steffen2011">
        <w:r>
          <w:rPr>
            <w:rStyle w:val="Lienhypertexte"/>
            <w:vertAlign w:val="superscript"/>
          </w:rPr>
          <w:t>18</w:t>
        </w:r>
      </w:hyperlink>
      <w:r>
        <w:t>. Given that context, a major trend in the development of production systems seeks to establish an urban production model</w:t>
      </w:r>
      <w:hyperlink w:anchor="ref-Herrmann2020">
        <w:r>
          <w:rPr>
            <w:rStyle w:val="Lienhypertexte"/>
            <w:vertAlign w:val="superscript"/>
          </w:rPr>
          <w:t>19</w:t>
        </w:r>
      </w:hyperlink>
      <w:r>
        <w:rPr>
          <w:vertAlign w:val="superscript"/>
        </w:rPr>
        <w:t>–</w:t>
      </w:r>
      <w:hyperlink w:anchor="ref-juraschek2022">
        <w:r>
          <w:rPr>
            <w:rStyle w:val="Lienhypertexte"/>
            <w:vertAlign w:val="superscript"/>
          </w:rPr>
          <w:t>21</w:t>
        </w:r>
      </w:hyperlink>
      <w:r>
        <w:rPr>
          <w:vertAlign w:val="superscript"/>
        </w:rPr>
        <w:t>,</w:t>
      </w:r>
      <w:hyperlink w:anchor="ref-juraschek2022">
        <w:r>
          <w:rPr>
            <w:rStyle w:val="Lienhypertexte"/>
            <w:vertAlign w:val="superscript"/>
          </w:rPr>
          <w:t>21</w:t>
        </w:r>
      </w:hyperlink>
      <w:r>
        <w:t xml:space="preserve"> with decentralized and distributed characteristics</w:t>
      </w:r>
      <w:hyperlink w:anchor="ref-priavolou2022">
        <w:r>
          <w:rPr>
            <w:rStyle w:val="Lienhypertexte"/>
            <w:vertAlign w:val="superscript"/>
          </w:rPr>
          <w:t>22</w:t>
        </w:r>
      </w:hyperlink>
      <w:r>
        <w:rPr>
          <w:vertAlign w:val="superscript"/>
        </w:rPr>
        <w:t>,</w:t>
      </w:r>
      <w:hyperlink w:anchor="ref-cerdas2017">
        <w:r>
          <w:rPr>
            <w:rStyle w:val="Lienhypertexte"/>
            <w:vertAlign w:val="superscript"/>
          </w:rPr>
          <w:t>23</w:t>
        </w:r>
      </w:hyperlink>
      <w:r>
        <w:t xml:space="preserve"> as an alternative of globalized manufacturing values chains. Aiming at a ‘design global / manufacturing local’ (DGML)</w:t>
      </w:r>
      <w:hyperlink w:anchor="ref-Kostakis2018">
        <w:r>
          <w:rPr>
            <w:rStyle w:val="Lienhypertexte"/>
            <w:vertAlign w:val="superscript"/>
          </w:rPr>
          <w:t>24</w:t>
        </w:r>
      </w:hyperlink>
      <w:r>
        <w:t xml:space="preserve"> seems to be a prototype of industrialization transition that is taking place. DGML is an emerging productive model that builds on the convergence of the digital commons of knowledge, software and design with local manufacturing </w:t>
      </w:r>
      <w:r>
        <w:lastRenderedPageBreak/>
        <w:t>technologies. The Open Source Appropriate Technology (OSAT)</w:t>
      </w:r>
      <w:hyperlink w:anchor="ref-Pearce2010">
        <w:r>
          <w:rPr>
            <w:rStyle w:val="Lienhypertexte"/>
            <w:vertAlign w:val="superscript"/>
          </w:rPr>
          <w:t>25</w:t>
        </w:r>
      </w:hyperlink>
      <w:r>
        <w:t xml:space="preserve"> and peer-to-peer (P2P)</w:t>
      </w:r>
      <w:hyperlink w:anchor="ref-Kostakis2013">
        <w:r>
          <w:rPr>
            <w:rStyle w:val="Lienhypertexte"/>
            <w:vertAlign w:val="superscript"/>
          </w:rPr>
          <w:t>26</w:t>
        </w:r>
      </w:hyperlink>
      <w:r>
        <w:t xml:space="preserve"> are seen as potential drivers to propose an alternative globalization manufacturing paradigm</w:t>
      </w:r>
      <w:hyperlink w:anchor="ref-Heikkinen2020a">
        <w:r>
          <w:rPr>
            <w:rStyle w:val="Lienhypertexte"/>
            <w:vertAlign w:val="superscript"/>
          </w:rPr>
          <w:t>27</w:t>
        </w:r>
      </w:hyperlink>
      <w:r>
        <w:t>.</w:t>
      </w:r>
    </w:p>
    <w:p w14:paraId="01B15C28" w14:textId="77777777" w:rsidR="001B6C62" w:rsidRDefault="00000000">
      <w:pPr>
        <w:pStyle w:val="Corpsdetexte"/>
      </w:pPr>
      <w:commentRangeStart w:id="5"/>
      <w:r>
        <w:t>Recently</w:t>
      </w:r>
      <w:commentRangeEnd w:id="5"/>
      <w:r w:rsidR="00144263">
        <w:rPr>
          <w:rStyle w:val="Marquedecommentaire"/>
        </w:rPr>
        <w:commentReference w:id="5"/>
      </w:r>
      <w:r>
        <w:t>, in the framework of an EU H2020 project called INEDIT, at the ERPI Laboratory of the University of Lorraine, we are developing the “Do-It-Together” (DIT)</w:t>
      </w:r>
      <w:hyperlink w:anchor="ref-Dupont2022">
        <w:r>
          <w:rPr>
            <w:rStyle w:val="Lienhypertexte"/>
            <w:vertAlign w:val="superscript"/>
          </w:rPr>
          <w:t>28</w:t>
        </w:r>
      </w:hyperlink>
      <w:r>
        <w:t xml:space="preserve"> concept as a form of participatory design and collaborative production strategy. The INEDIT project aims to create an open co-creation and manufacturing ecosystems to transform the Do-It-Yourself practices largely documented in FabLabs/Hacker/Maker spaces into a professional approach to capitalize the knowledge, creativity and ideas of design and engineering. This aims to prove the value of the integration of individuals/customer in all the processes of physical products manufacturing, from ideation to production. These radical means make DIT more suitable to small-scale production at local sites. Indeed, we have been leading the implementation of the ‘Green Fablab’ (https://lf2l.fr/projects/green-fablab/) demonstrator inside a third place called Octroi-Nancy Association (https://www.octroi-nancy.fr/) since November 2021. The Green Fablab is a distributed recycling demonstrator that uses a living lab approach</w:t>
      </w:r>
      <w:hyperlink w:anchor="ref-tyl2021">
        <w:r>
          <w:rPr>
            <w:rStyle w:val="Lienhypertexte"/>
            <w:vertAlign w:val="superscript"/>
          </w:rPr>
          <w:t>29</w:t>
        </w:r>
      </w:hyperlink>
      <w:r>
        <w:rPr>
          <w:vertAlign w:val="superscript"/>
        </w:rPr>
        <w:t>,</w:t>
      </w:r>
      <w:hyperlink w:anchor="ref-compagnucci2020a">
        <w:r>
          <w:rPr>
            <w:rStyle w:val="Lienhypertexte"/>
            <w:vertAlign w:val="superscript"/>
          </w:rPr>
          <w:t>30</w:t>
        </w:r>
      </w:hyperlink>
      <w:r>
        <w:t xml:space="preserve"> to experiment in real conditions with citizens, final users and large general public. Distributed recycling refers to the use of recycled polymer wastes materials by means of a mechanical recycling process</w:t>
      </w:r>
      <w:hyperlink w:anchor="ref-CruzSanchez2020">
        <w:r>
          <w:rPr>
            <w:rStyle w:val="Lienhypertexte"/>
            <w:vertAlign w:val="superscript"/>
          </w:rPr>
          <w:t>31</w:t>
        </w:r>
      </w:hyperlink>
      <w:r>
        <w:t>. This marks the technical evolution of open source hardware including material-based additive manufacturing, injection and compression moulding enabling a new path for recycling and production units. This experiment is enframed as a design for sustainability at a spatio-social level</w:t>
      </w:r>
      <w:hyperlink w:anchor="ref-Ceschin2016">
        <w:r>
          <w:rPr>
            <w:rStyle w:val="Lienhypertexte"/>
            <w:vertAlign w:val="superscript"/>
          </w:rPr>
          <w:t>32</w:t>
        </w:r>
      </w:hyperlink>
      <w:r>
        <w:t xml:space="preserve">. This is only the start for exploring new socio-technical </w:t>
      </w:r>
      <w:commentRangeStart w:id="6"/>
      <w:r>
        <w:t>configurations</w:t>
      </w:r>
      <w:commentRangeEnd w:id="6"/>
      <w:r w:rsidR="00917FE3">
        <w:rPr>
          <w:rStyle w:val="Marquedecommentaire"/>
        </w:rPr>
        <w:commentReference w:id="6"/>
      </w:r>
      <w:r>
        <w:t>.</w:t>
      </w:r>
    </w:p>
    <w:p w14:paraId="0C292D25" w14:textId="77777777" w:rsidR="001B6C62" w:rsidRDefault="00000000">
      <w:pPr>
        <w:pStyle w:val="Titre2"/>
      </w:pPr>
      <w:bookmarkStart w:id="7" w:name="X33bda8223591a7abaac33d30da08070d9d25b78"/>
      <w:bookmarkEnd w:id="4"/>
      <w:r>
        <w:t>The scientific problem: How to connect the dots of a City – Third Places – Products nexus.</w:t>
      </w:r>
    </w:p>
    <w:p w14:paraId="22B5AA47" w14:textId="77777777" w:rsidR="001B6C62" w:rsidRDefault="00000000">
      <w:pPr>
        <w:pStyle w:val="FirstParagraph"/>
      </w:pPr>
      <w:r>
        <w:t>The open manufacturing/recycling ecosystems at the urban third places are socio-technical systems that are still in its infancy stage. The holistic impact that these production alternatives in the context of an urban city suffers from the critical uncertainty of its relevance affecting the support and monitoring of this urban strategy. From the urban planning perspective, there are no methodological tools to evaluate the impact in the frame of an urban post-growth scenario. A trans-disciplinary approach is need to understand this problem.</w:t>
      </w:r>
    </w:p>
    <w:p w14:paraId="2E523B5A" w14:textId="77777777" w:rsidR="001B6C62" w:rsidRDefault="00000000">
      <w:pPr>
        <w:pStyle w:val="Titre2"/>
      </w:pPr>
      <w:bookmarkStart w:id="8" w:name="main-objective-research-questions"/>
      <w:bookmarkEnd w:id="7"/>
      <w:r>
        <w:t>Main Objective &amp; Research questions</w:t>
      </w:r>
    </w:p>
    <w:p w14:paraId="23BBC6EC" w14:textId="77777777" w:rsidR="001B6C62" w:rsidRDefault="00000000">
      <w:pPr>
        <w:pStyle w:val="FirstParagraph"/>
      </w:pPr>
      <w:r>
        <w:t>The purpose of this project is twofold: 1) The scientific understanding on how the urban open manufacturing/recycling ecosystems can be drivers for the territorial resilience giving insights for a post-growth regimen. 2) To define in what extent the open source design approach is an asset for the urban development. Particularly to tackle the waste management strategy for plastic waste recycling process.</w:t>
      </w:r>
    </w:p>
    <w:p w14:paraId="75CB180C" w14:textId="77777777" w:rsidR="001B6C62" w:rsidRDefault="00000000">
      <w:pPr>
        <w:pStyle w:val="Corpsdetexte"/>
      </w:pPr>
      <w:r>
        <w:t>The major gap that this project aims to tackle is to better understand the continuum knowledge and connection between the technical-facility-urban levels including the respective boundary objects</w:t>
      </w:r>
      <w:hyperlink w:anchor="ref-Abson2014">
        <w:r>
          <w:rPr>
            <w:rStyle w:val="Lienhypertexte"/>
            <w:vertAlign w:val="superscript"/>
          </w:rPr>
          <w:t>33</w:t>
        </w:r>
      </w:hyperlink>
      <w:r>
        <w:t xml:space="preserve"> that needs to be considered to go from the open manufacturing space (third place) to the urban planning sphere.</w:t>
      </w:r>
    </w:p>
    <w:p w14:paraId="0B66716C" w14:textId="77777777" w:rsidR="001B6C62" w:rsidRDefault="00000000">
      <w:pPr>
        <w:pStyle w:val="Corpsdetexte"/>
      </w:pPr>
      <w:r>
        <w:rPr>
          <w:b/>
          <w:bCs/>
        </w:rPr>
        <w:t>The main impact</w:t>
      </w:r>
      <w:r>
        <w:t xml:space="preserve"> of this project is to </w:t>
      </w:r>
      <w:commentRangeStart w:id="9"/>
      <w:r>
        <w:t>develop a systemic aid decision tool using system dynamics approach to asses in what extent the alternative socio-technical productive models like third places are assets for territorial resilience under the conceptual framework of post-growth future</w:t>
      </w:r>
      <w:commentRangeEnd w:id="9"/>
      <w:r w:rsidR="00917FE3">
        <w:rPr>
          <w:rStyle w:val="Marquedecommentaire"/>
        </w:rPr>
        <w:commentReference w:id="9"/>
      </w:r>
      <w:r>
        <w:t>.</w:t>
      </w:r>
    </w:p>
    <w:p w14:paraId="7419EB10" w14:textId="77777777" w:rsidR="001B6C62" w:rsidRDefault="00000000">
      <w:pPr>
        <w:pStyle w:val="Titre2"/>
      </w:pPr>
      <w:bookmarkStart w:id="10" w:name="Xfd5cf38eb1a51ab32e835b0aa2b0724b7aeadc2"/>
      <w:bookmarkEnd w:id="8"/>
      <w:r>
        <w:t>Major long vision: Appropriate urban production</w:t>
      </w:r>
    </w:p>
    <w:p w14:paraId="215BB2CF" w14:textId="77777777" w:rsidR="001B6C62" w:rsidRDefault="00000000">
      <w:pPr>
        <w:pStyle w:val="FirstParagraph"/>
      </w:pPr>
      <w:r>
        <w:t>The major ambition of this project is how to design socio-technical ‘circular units’ for manufacturing that integrates values of sobriety, resilience</w:t>
      </w:r>
      <w:hyperlink w:anchor="ref-touriki2021">
        <w:r>
          <w:rPr>
            <w:rStyle w:val="Lienhypertexte"/>
            <w:vertAlign w:val="superscript"/>
          </w:rPr>
          <w:t>34</w:t>
        </w:r>
      </w:hyperlink>
      <w:r>
        <w:rPr>
          <w:vertAlign w:val="superscript"/>
        </w:rPr>
        <w:t>,</w:t>
      </w:r>
      <w:hyperlink w:anchor="ref-VanFan2019">
        <w:r>
          <w:rPr>
            <w:rStyle w:val="Lienhypertexte"/>
            <w:vertAlign w:val="superscript"/>
          </w:rPr>
          <w:t>35</w:t>
        </w:r>
      </w:hyperlink>
      <w:r>
        <w:t>, adaptability</w:t>
      </w:r>
      <w:hyperlink w:anchor="ref-weichhart2021">
        <w:r>
          <w:rPr>
            <w:rStyle w:val="Lienhypertexte"/>
            <w:vertAlign w:val="superscript"/>
          </w:rPr>
          <w:t>36</w:t>
        </w:r>
      </w:hyperlink>
      <w:r>
        <w:t xml:space="preserve"> and evolutive in urban settlements. The technologies that empower communities through access to means of production; promote localisation of production and logistics; tend to lean towards sufficiency and creativity; are easily and economically utilized from readily available resources by local communities; adopt the open-source philosophy; are designed for affordability and durability; explore tacit knowledge; are defined as </w:t>
      </w:r>
      <w:r>
        <w:rPr>
          <w:b/>
          <w:bCs/>
        </w:rPr>
        <w:t>Appropriate</w:t>
      </w:r>
      <w:r>
        <w:t xml:space="preserve"> (in the sense </w:t>
      </w:r>
      <w:r>
        <w:lastRenderedPageBreak/>
        <w:t>of Schumacher</w:t>
      </w:r>
      <w:hyperlink w:anchor="ref-Schumacher1973">
        <w:r>
          <w:rPr>
            <w:rStyle w:val="Lienhypertexte"/>
            <w:vertAlign w:val="superscript"/>
          </w:rPr>
          <w:t>37</w:t>
        </w:r>
      </w:hyperlink>
      <w:r>
        <w:t xml:space="preserve">) or </w:t>
      </w:r>
      <w:r>
        <w:rPr>
          <w:b/>
          <w:bCs/>
        </w:rPr>
        <w:t>Convivial</w:t>
      </w:r>
      <w:r>
        <w:t xml:space="preserve"> (in the sense of Ivan Illich</w:t>
      </w:r>
      <w:hyperlink w:anchor="ref-illich1973">
        <w:r>
          <w:rPr>
            <w:rStyle w:val="Lienhypertexte"/>
            <w:vertAlign w:val="superscript"/>
          </w:rPr>
          <w:t>38</w:t>
        </w:r>
      </w:hyperlink>
      <w:r>
        <w:t>). Appropriateness (or Conviviality) criteria may foster more systemic and thus sustainable design</w:t>
      </w:r>
      <w:hyperlink w:anchor="ref-priavolou2022">
        <w:r>
          <w:rPr>
            <w:rStyle w:val="Lienhypertexte"/>
            <w:vertAlign w:val="superscript"/>
          </w:rPr>
          <w:t>22</w:t>
        </w:r>
      </w:hyperlink>
      <w:r>
        <w:rPr>
          <w:vertAlign w:val="superscript"/>
        </w:rPr>
        <w:t>,</w:t>
      </w:r>
      <w:hyperlink w:anchor="ref-kerschner2018">
        <w:r>
          <w:rPr>
            <w:rStyle w:val="Lienhypertexte"/>
            <w:vertAlign w:val="superscript"/>
          </w:rPr>
          <w:t>39</w:t>
        </w:r>
      </w:hyperlink>
      <w:r>
        <w:rPr>
          <w:vertAlign w:val="superscript"/>
        </w:rPr>
        <w:t>,</w:t>
      </w:r>
      <w:hyperlink w:anchor="ref-ralph2021a">
        <w:r>
          <w:rPr>
            <w:rStyle w:val="Lienhypertexte"/>
            <w:vertAlign w:val="superscript"/>
          </w:rPr>
          <w:t>40</w:t>
        </w:r>
      </w:hyperlink>
      <w:r>
        <w:t>.</w:t>
      </w:r>
    </w:p>
    <w:p w14:paraId="55E77B8D" w14:textId="77777777" w:rsidR="001B6C62" w:rsidRDefault="00000000">
      <w:pPr>
        <w:pStyle w:val="Corpsdetexte"/>
      </w:pPr>
      <w:r>
        <w:t>Indeed, the reuse, repairing, recycling approaches will need to converge in a post-growth economy context considering the societal issues of resource scarcity and waste accumulation in the urban settlements</w:t>
      </w:r>
      <w:hyperlink w:anchor="ref-kallis2018">
        <w:r>
          <w:rPr>
            <w:rStyle w:val="Lienhypertexte"/>
            <w:vertAlign w:val="superscript"/>
          </w:rPr>
          <w:t>14</w:t>
        </w:r>
      </w:hyperlink>
      <w:r>
        <w:rPr>
          <w:vertAlign w:val="superscript"/>
        </w:rPr>
        <w:t>,</w:t>
      </w:r>
      <w:hyperlink w:anchor="ref-savini2021">
        <w:r>
          <w:rPr>
            <w:rStyle w:val="Lienhypertexte"/>
            <w:vertAlign w:val="superscript"/>
          </w:rPr>
          <w:t>41</w:t>
        </w:r>
      </w:hyperlink>
      <w:r>
        <w:t>. Indeed, today the establishment of these socio-technical systems need to include all ecosystem externalities and the carrying capacity of the ecosystem to claim sustainability</w:t>
      </w:r>
      <w:hyperlink w:anchor="ref-Bakshi2018">
        <w:r>
          <w:rPr>
            <w:rStyle w:val="Lienhypertexte"/>
            <w:vertAlign w:val="superscript"/>
          </w:rPr>
          <w:t>42</w:t>
        </w:r>
      </w:hyperlink>
      <w:r>
        <w:rPr>
          <w:vertAlign w:val="superscript"/>
        </w:rPr>
        <w:t>,</w:t>
      </w:r>
      <w:hyperlink w:anchor="ref-Bakshi2019a">
        <w:r>
          <w:rPr>
            <w:rStyle w:val="Lienhypertexte"/>
            <w:vertAlign w:val="superscript"/>
          </w:rPr>
          <w:t>43</w:t>
        </w:r>
      </w:hyperlink>
      <w:r>
        <w:t>. The trend is reinforced by the fact that by 2050, it is expected that about 70% of the world’s population will live in urban settlements</w:t>
      </w:r>
      <w:hyperlink w:anchor="ref-savini2021">
        <w:r>
          <w:rPr>
            <w:rStyle w:val="Lienhypertexte"/>
            <w:vertAlign w:val="superscript"/>
          </w:rPr>
          <w:t>41</w:t>
        </w:r>
      </w:hyperlink>
      <w:r>
        <w:t>.</w:t>
      </w:r>
    </w:p>
    <w:p w14:paraId="2C7BAD96" w14:textId="77777777" w:rsidR="001B6C62" w:rsidRDefault="00000000">
      <w:pPr>
        <w:pStyle w:val="Titre2"/>
      </w:pPr>
      <w:bookmarkStart w:id="11" w:name="Xb52ad9c3f54cbd135a947e88d0c22fa2d0e4ebc"/>
      <w:bookmarkEnd w:id="10"/>
      <w:r>
        <w:t>Introduction to the scientific methodology</w:t>
      </w:r>
    </w:p>
    <w:p w14:paraId="1FBF1369" w14:textId="77777777" w:rsidR="001B6C62" w:rsidRDefault="00000000">
      <w:pPr>
        <w:pStyle w:val="FirstParagraph"/>
      </w:pPr>
      <w:r>
        <w:t>This project implements an innovative methodology considering the urban, technical and valuation aspects. We discuss the methodologies that we plan to adopt.</w:t>
      </w:r>
      <w:r>
        <w:br/>
        <w:t xml:space="preserve">The aim of WP1 is to set an integrative literature baseline of the urban territory in the frame of micro-value chains for manufacturing/recycling production. The major output is to present the indicators, criteria and sustainable principles in the lens of post-growth future. This working package gives the insights for the WP2, and WP3, which are key to the project. The WP2 to systematize a design process for Open Source Appropriate Technologies for a complete distributed manufacturing/recycling process of plastic recycling as lead material case study. The main idea is to establish a local recycling unit to connect with local designers/manufactures at the Octroi ecosystem in order to create experimental products for the local community. WP3 It aims to connect the urban and technical layers to better understand under which conditions the open manufacturing ecosystems are pertinent for an urban territory. This WP will synthetize an aid-decision tool in the means of system dynamics perspective to better understand the drivers, barriers and scenarios. This will reveal the value of these type </w:t>
      </w:r>
      <w:ins w:id="12" w:author="Mauricio Camargo" w:date="2023-10-04T05:56:00Z">
        <w:r w:rsidR="007D21E8">
          <w:t xml:space="preserve">of </w:t>
        </w:r>
      </w:ins>
      <w:r>
        <w:t>socio-technical systems given the challenges posed by the offshoring of global value chains in an urban territorial context to improve the resilience of the territory and making informed decisions on sustainability. WP4 is devoted to the iteration and evaluation using life cycle assessment of the urban production to deeply understand the possible evolution according to the particularities of the urban context of Nancy and the Octroi-Nancy Association. In this WP4 aims to consolidate the starting point for a longitudinal study to present the possible evolution and unfolding the major that a productive third place can impact the resilience of the local territory.</w:t>
      </w:r>
    </w:p>
    <w:p w14:paraId="0058544D" w14:textId="77777777" w:rsidR="001B6C62" w:rsidRPr="007D21E8" w:rsidRDefault="00000000">
      <w:pPr>
        <w:pStyle w:val="Titre2"/>
        <w:rPr>
          <w:lang w:val="fr-FR"/>
          <w:rPrChange w:id="13" w:author="Mauricio Camargo" w:date="2023-10-04T05:55:00Z">
            <w:rPr/>
          </w:rPrChange>
        </w:rPr>
      </w:pPr>
      <w:bookmarkStart w:id="14" w:name="ii.-partenariat-consortium-ou-équipe"/>
      <w:bookmarkEnd w:id="11"/>
      <w:r w:rsidRPr="007D21E8">
        <w:rPr>
          <w:lang w:val="fr-FR"/>
          <w:rPrChange w:id="15" w:author="Mauricio Camargo" w:date="2023-10-04T05:55:00Z">
            <w:rPr/>
          </w:rPrChange>
        </w:rPr>
        <w:t xml:space="preserve">II. </w:t>
      </w:r>
      <w:commentRangeStart w:id="16"/>
      <w:r w:rsidRPr="007D21E8">
        <w:rPr>
          <w:lang w:val="fr-FR"/>
          <w:rPrChange w:id="17" w:author="Mauricio Camargo" w:date="2023-10-04T05:55:00Z">
            <w:rPr/>
          </w:rPrChange>
        </w:rPr>
        <w:t>Partenariat (consortium ou équipe</w:t>
      </w:r>
      <w:commentRangeEnd w:id="16"/>
      <w:r w:rsidR="00DC1C7D">
        <w:rPr>
          <w:rStyle w:val="Marquedecommentaire"/>
          <w:rFonts w:asciiTheme="minorHAnsi" w:eastAsiaTheme="minorHAnsi" w:hAnsiTheme="minorHAnsi" w:cs="Times New Roman (Corps CS)"/>
          <w:b w:val="0"/>
          <w:bCs w:val="0"/>
          <w:color w:val="auto"/>
        </w:rPr>
        <w:commentReference w:id="16"/>
      </w:r>
      <w:r w:rsidRPr="007D21E8">
        <w:rPr>
          <w:lang w:val="fr-FR"/>
          <w:rPrChange w:id="18" w:author="Mauricio Camargo" w:date="2023-10-04T05:55:00Z">
            <w:rPr/>
          </w:rPrChange>
        </w:rPr>
        <w:t>)</w:t>
      </w:r>
    </w:p>
    <w:p w14:paraId="57A6C771" w14:textId="77777777" w:rsidR="001B6C62" w:rsidRDefault="00000000">
      <w:pPr>
        <w:pStyle w:val="FirstParagraph"/>
      </w:pPr>
      <w:r>
        <w:t>Laurent Dupont is a senior researcher at the ERPI laboratory (Research Team on innovative Processes, Université de Lorraine, France), lecturer at ENSGSI and visiting lecturer at TELECOM Nancy. He is the co-founder (2014) and scientific manager of the Lorraine Fab Living Lab® (www.LF2L.fr), the ERPI research platform for prospective assessment of innovative usages and innovation acceptability. He is also the co-creator (2008) and scientific coordinator of Lorraine Smart Cities Living Lab (ENoLL member since 2010), an interdisciplinary project involving several laboratories and other public and private partners. He designs, implements and evaluates new processes, based on collaborative innovation involving users, companies and territories, generating smart and sustainable Cities. He is member of ICE / IEEE ITMC International Organizing Committee, International Conference on Technology, Engineering &amp; Innovation. www.ice-conference.org He also invited chair at VRIC - Virtual Reality International Conference since 2017 - https://www.laval-virtual.org/</w:t>
      </w:r>
    </w:p>
    <w:p w14:paraId="343E201B" w14:textId="77777777" w:rsidR="001B6C62" w:rsidRDefault="00000000">
      <w:pPr>
        <w:pStyle w:val="Corpsdetexte"/>
      </w:pPr>
      <w:r>
        <w:t>Fabio Cruz is a research associate at the ERPI Laboratory. The main research interest relies on the distributed recycling via additive manufacturing (DRAM) as a possible socio-technical transition towards a sustainable manufacturing approach in a post-growth future alternative. I work specifically at the research platform Lorraine Fab Living Lab (LF2L) in the analysis and implementation of distributed recycling through the Green Fablab project. The work that we have developed so far is focused on the technical, logistical and system characterizations which are part of the scope in the validation of the DRAM.</w:t>
      </w:r>
    </w:p>
    <w:p w14:paraId="4E627CCE" w14:textId="77777777" w:rsidR="001B6C62" w:rsidRDefault="00000000">
      <w:pPr>
        <w:pStyle w:val="Titre2"/>
      </w:pPr>
      <w:bookmarkStart w:id="19" w:name="iii.-references"/>
      <w:bookmarkEnd w:id="14"/>
      <w:r>
        <w:lastRenderedPageBreak/>
        <w:t>III. References</w:t>
      </w:r>
    </w:p>
    <w:p w14:paraId="335AD23D" w14:textId="77777777" w:rsidR="001B6C62" w:rsidRDefault="00000000">
      <w:pPr>
        <w:pStyle w:val="Bibliographie"/>
      </w:pPr>
      <w:bookmarkStart w:id="20" w:name="ref-Murray2017"/>
      <w:bookmarkStart w:id="21" w:name="refs"/>
      <w:r>
        <w:t xml:space="preserve">1. </w:t>
      </w:r>
      <w:r>
        <w:tab/>
        <w:t xml:space="preserve">Murray A, Skene K, Haynes K. </w:t>
      </w:r>
      <w:hyperlink r:id="rId11">
        <w:r>
          <w:rPr>
            <w:rStyle w:val="Lienhypertexte"/>
          </w:rPr>
          <w:t>The Circular Economy: An Interdisciplinary Exploration of the Concept and Application in a Global Context</w:t>
        </w:r>
      </w:hyperlink>
      <w:r>
        <w:t xml:space="preserve">. </w:t>
      </w:r>
      <w:r>
        <w:rPr>
          <w:i/>
          <w:iCs/>
        </w:rPr>
        <w:t>Journal of Business Ethics</w:t>
      </w:r>
      <w:r>
        <w:t xml:space="preserve"> 2017; 140: 369–380.</w:t>
      </w:r>
    </w:p>
    <w:p w14:paraId="3E403B1D" w14:textId="77777777" w:rsidR="001B6C62" w:rsidRDefault="00000000">
      <w:pPr>
        <w:pStyle w:val="Bibliographie"/>
      </w:pPr>
      <w:bookmarkStart w:id="22" w:name="ref-nobre2021"/>
      <w:bookmarkEnd w:id="20"/>
      <w:r>
        <w:t xml:space="preserve">2. </w:t>
      </w:r>
      <w:r>
        <w:tab/>
        <w:t xml:space="preserve">Nobre GC, Tavares E. </w:t>
      </w:r>
      <w:hyperlink r:id="rId12">
        <w:r>
          <w:rPr>
            <w:rStyle w:val="Lienhypertexte"/>
          </w:rPr>
          <w:t>The quest for a circular economy final definition: A scientific perspective</w:t>
        </w:r>
      </w:hyperlink>
      <w:r>
        <w:t xml:space="preserve">. </w:t>
      </w:r>
      <w:r>
        <w:rPr>
          <w:i/>
          <w:iCs/>
        </w:rPr>
        <w:t>Journal of Cleaner Production</w:t>
      </w:r>
      <w:r>
        <w:t xml:space="preserve"> 2021; 314: 127973.</w:t>
      </w:r>
    </w:p>
    <w:p w14:paraId="41288FEB" w14:textId="77777777" w:rsidR="001B6C62" w:rsidRDefault="00000000">
      <w:pPr>
        <w:pStyle w:val="Bibliographie"/>
      </w:pPr>
      <w:bookmarkStart w:id="23" w:name="ref-Kirchherr2017"/>
      <w:bookmarkEnd w:id="22"/>
      <w:r>
        <w:t xml:space="preserve">3. </w:t>
      </w:r>
      <w:r>
        <w:tab/>
        <w:t xml:space="preserve">Kirchherr J, Reike D, Hekkert M. </w:t>
      </w:r>
      <w:hyperlink r:id="rId13">
        <w:r>
          <w:rPr>
            <w:rStyle w:val="Lienhypertexte"/>
          </w:rPr>
          <w:t>Conceptualizing the circular economy: An analysis of 114 definitions</w:t>
        </w:r>
      </w:hyperlink>
      <w:r>
        <w:t xml:space="preserve">. </w:t>
      </w:r>
      <w:r>
        <w:rPr>
          <w:i/>
          <w:iCs/>
        </w:rPr>
        <w:t>Resources, Conservation and Recycling</w:t>
      </w:r>
      <w:r>
        <w:t xml:space="preserve"> 2017; 127: 221–232.</w:t>
      </w:r>
    </w:p>
    <w:p w14:paraId="4C25EFAE" w14:textId="77777777" w:rsidR="001B6C62" w:rsidRDefault="00000000">
      <w:pPr>
        <w:pStyle w:val="Bibliographie"/>
      </w:pPr>
      <w:bookmarkStart w:id="24" w:name="ref-Schoggl2020"/>
      <w:bookmarkEnd w:id="23"/>
      <w:r>
        <w:t xml:space="preserve">4. </w:t>
      </w:r>
      <w:r>
        <w:tab/>
        <w:t xml:space="preserve">Schöggl J-P, Stumpf L, Baumgartner RJ. </w:t>
      </w:r>
      <w:hyperlink r:id="rId14">
        <w:r>
          <w:rPr>
            <w:rStyle w:val="Lienhypertexte"/>
          </w:rPr>
          <w:t>The narrative of sustainability and circular economy - A longitudinal review of two decades of research</w:t>
        </w:r>
      </w:hyperlink>
      <w:r>
        <w:t xml:space="preserve">. </w:t>
      </w:r>
      <w:r>
        <w:rPr>
          <w:i/>
          <w:iCs/>
        </w:rPr>
        <w:t>Resources, Conservation and Recycling</w:t>
      </w:r>
      <w:r>
        <w:t xml:space="preserve"> 2020; 163: 105073.</w:t>
      </w:r>
    </w:p>
    <w:p w14:paraId="6668C0B9" w14:textId="77777777" w:rsidR="001B6C62" w:rsidRDefault="00000000">
      <w:pPr>
        <w:pStyle w:val="Bibliographie"/>
      </w:pPr>
      <w:bookmarkStart w:id="25" w:name="ref-CalistoFriant2020"/>
      <w:bookmarkEnd w:id="24"/>
      <w:r>
        <w:t xml:space="preserve">5. </w:t>
      </w:r>
      <w:r>
        <w:tab/>
        <w:t xml:space="preserve">Calisto Friant M, Vermeulen WJV, Salomone R. </w:t>
      </w:r>
      <w:hyperlink r:id="rId15">
        <w:r>
          <w:rPr>
            <w:rStyle w:val="Lienhypertexte"/>
          </w:rPr>
          <w:t>A typology of circular economy discourses: Navigating the diverse visions of a contested paradigm</w:t>
        </w:r>
      </w:hyperlink>
      <w:r>
        <w:t xml:space="preserve">. </w:t>
      </w:r>
      <w:r>
        <w:rPr>
          <w:i/>
          <w:iCs/>
        </w:rPr>
        <w:t>Resources, Conservation and Recycling</w:t>
      </w:r>
      <w:r>
        <w:t xml:space="preserve"> 2020; 161: 104917.</w:t>
      </w:r>
    </w:p>
    <w:p w14:paraId="5BB6633B" w14:textId="77777777" w:rsidR="001B6C62" w:rsidRDefault="00000000">
      <w:pPr>
        <w:pStyle w:val="Bibliographie"/>
      </w:pPr>
      <w:bookmarkStart w:id="26" w:name="ref-rodl2022"/>
      <w:bookmarkEnd w:id="25"/>
      <w:r>
        <w:t xml:space="preserve">6. </w:t>
      </w:r>
      <w:r>
        <w:tab/>
        <w:t xml:space="preserve">Rödl MB, Åhlvik T, Bergeå H, et al. </w:t>
      </w:r>
      <w:hyperlink r:id="rId16">
        <w:r>
          <w:rPr>
            <w:rStyle w:val="Lienhypertexte"/>
          </w:rPr>
          <w:t>Performing the Circular economy: How an ambiguous discourse is managed and maintained through meetings</w:t>
        </w:r>
      </w:hyperlink>
      <w:r>
        <w:t xml:space="preserve">. </w:t>
      </w:r>
      <w:r>
        <w:rPr>
          <w:i/>
          <w:iCs/>
        </w:rPr>
        <w:t>Journal of Cleaner Production</w:t>
      </w:r>
      <w:r>
        <w:t xml:space="preserve"> 2022; 360: 132144.</w:t>
      </w:r>
    </w:p>
    <w:p w14:paraId="7F09A918" w14:textId="77777777" w:rsidR="001B6C62" w:rsidRDefault="00000000">
      <w:pPr>
        <w:pStyle w:val="Bibliographie"/>
      </w:pPr>
      <w:bookmarkStart w:id="27" w:name="ref-corvellec2021"/>
      <w:bookmarkEnd w:id="26"/>
      <w:r>
        <w:t xml:space="preserve">7. </w:t>
      </w:r>
      <w:r>
        <w:tab/>
        <w:t xml:space="preserve">Corvellec H, Stowell AF, Johansson N. Critiques of the circular economy. </w:t>
      </w:r>
      <w:r>
        <w:rPr>
          <w:i/>
          <w:iCs/>
        </w:rPr>
        <w:t>Journal of Industrial Ecology</w:t>
      </w:r>
      <w:r>
        <w:t xml:space="preserve">. Epub ahead of print 2021. DOI: </w:t>
      </w:r>
      <w:hyperlink r:id="rId17">
        <w:r>
          <w:rPr>
            <w:rStyle w:val="Lienhypertexte"/>
          </w:rPr>
          <w:t>10.1111/JIEC.13187</w:t>
        </w:r>
      </w:hyperlink>
      <w:r>
        <w:t>.</w:t>
      </w:r>
    </w:p>
    <w:p w14:paraId="30A8F5AE" w14:textId="77777777" w:rsidR="001B6C62" w:rsidRDefault="00000000">
      <w:pPr>
        <w:pStyle w:val="Bibliographie"/>
      </w:pPr>
      <w:bookmarkStart w:id="28" w:name="ref-Giampietro2020"/>
      <w:bookmarkEnd w:id="27"/>
      <w:r>
        <w:t xml:space="preserve">8. </w:t>
      </w:r>
      <w:r>
        <w:tab/>
        <w:t xml:space="preserve">Giampietro M, Funtowicz SO. </w:t>
      </w:r>
      <w:hyperlink r:id="rId18">
        <w:r>
          <w:rPr>
            <w:rStyle w:val="Lienhypertexte"/>
          </w:rPr>
          <w:t>From elite folk science to the policy legend of the circular economy</w:t>
        </w:r>
      </w:hyperlink>
      <w:r>
        <w:t xml:space="preserve">. </w:t>
      </w:r>
      <w:r>
        <w:rPr>
          <w:i/>
          <w:iCs/>
        </w:rPr>
        <w:t>Environmental Science and Policy</w:t>
      </w:r>
      <w:r>
        <w:t xml:space="preserve"> 2020; 109: 64–72.</w:t>
      </w:r>
    </w:p>
    <w:p w14:paraId="5CE5E6B5" w14:textId="77777777" w:rsidR="001B6C62" w:rsidRDefault="00000000">
      <w:pPr>
        <w:pStyle w:val="Bibliographie"/>
      </w:pPr>
      <w:bookmarkStart w:id="29" w:name="ref-ChiappettaJabbour2019"/>
      <w:bookmarkEnd w:id="28"/>
      <w:r>
        <w:t xml:space="preserve">9. </w:t>
      </w:r>
      <w:r>
        <w:tab/>
        <w:t xml:space="preserve">Chiappetta Jabbour CJ, Sarkis J, Lopes de Sousa Jabbour AB, et al. </w:t>
      </w:r>
      <w:hyperlink r:id="rId19">
        <w:r>
          <w:rPr>
            <w:rStyle w:val="Lienhypertexte"/>
          </w:rPr>
          <w:t>Who is in charge? A review and a research agenda on the ‘human side’ of the circular economy</w:t>
        </w:r>
      </w:hyperlink>
      <w:r>
        <w:t xml:space="preserve">. </w:t>
      </w:r>
      <w:r>
        <w:rPr>
          <w:i/>
          <w:iCs/>
        </w:rPr>
        <w:t>Journal of Cleaner Production</w:t>
      </w:r>
      <w:r>
        <w:t xml:space="preserve"> 2019; 222: 793–801.</w:t>
      </w:r>
    </w:p>
    <w:p w14:paraId="7AD08711" w14:textId="77777777" w:rsidR="001B6C62" w:rsidRDefault="00000000">
      <w:pPr>
        <w:pStyle w:val="Bibliographie"/>
      </w:pPr>
      <w:bookmarkStart w:id="30" w:name="ref-petit-boix2022"/>
      <w:bookmarkEnd w:id="29"/>
      <w:r>
        <w:t xml:space="preserve">10. </w:t>
      </w:r>
      <w:r>
        <w:tab/>
        <w:t xml:space="preserve">Petit-Boix A, Apul D, Wiedmann T, et al. Transdisciplinary resource monitoring is essential to prioritize circular economy strategies in cities. </w:t>
      </w:r>
      <w:r>
        <w:rPr>
          <w:i/>
          <w:iCs/>
        </w:rPr>
        <w:t>Environmental Research Letters</w:t>
      </w:r>
      <w:r>
        <w:t xml:space="preserve">; 17. Epub ahead of print February 2022. DOI: </w:t>
      </w:r>
      <w:hyperlink r:id="rId20">
        <w:r>
          <w:rPr>
            <w:rStyle w:val="Lienhypertexte"/>
          </w:rPr>
          <w:t>10.1088/1748-9326/ac44c6</w:t>
        </w:r>
      </w:hyperlink>
      <w:r>
        <w:t>.</w:t>
      </w:r>
    </w:p>
    <w:p w14:paraId="2CDA84CC" w14:textId="77777777" w:rsidR="001B6C62" w:rsidRDefault="00000000">
      <w:pPr>
        <w:pStyle w:val="Bibliographie"/>
      </w:pPr>
      <w:bookmarkStart w:id="31" w:name="ref-Petit-Boix2018"/>
      <w:bookmarkEnd w:id="30"/>
      <w:r w:rsidRPr="007D21E8">
        <w:rPr>
          <w:lang w:val="fr-FR"/>
          <w:rPrChange w:id="32" w:author="Mauricio Camargo" w:date="2023-10-04T05:55:00Z">
            <w:rPr/>
          </w:rPrChange>
        </w:rPr>
        <w:t xml:space="preserve">11. </w:t>
      </w:r>
      <w:r w:rsidRPr="007D21E8">
        <w:rPr>
          <w:lang w:val="fr-FR"/>
          <w:rPrChange w:id="33" w:author="Mauricio Camargo" w:date="2023-10-04T05:55:00Z">
            <w:rPr/>
          </w:rPrChange>
        </w:rPr>
        <w:tab/>
      </w:r>
      <w:proofErr w:type="spellStart"/>
      <w:r w:rsidRPr="007D21E8">
        <w:rPr>
          <w:lang w:val="fr-FR"/>
          <w:rPrChange w:id="34" w:author="Mauricio Camargo" w:date="2023-10-04T05:55:00Z">
            <w:rPr/>
          </w:rPrChange>
        </w:rPr>
        <w:t>Petit-Boix</w:t>
      </w:r>
      <w:proofErr w:type="spellEnd"/>
      <w:r w:rsidRPr="007D21E8">
        <w:rPr>
          <w:lang w:val="fr-FR"/>
          <w:rPrChange w:id="35" w:author="Mauricio Camargo" w:date="2023-10-04T05:55:00Z">
            <w:rPr/>
          </w:rPrChange>
        </w:rPr>
        <w:t xml:space="preserve"> A, </w:t>
      </w:r>
      <w:proofErr w:type="spellStart"/>
      <w:r w:rsidRPr="007D21E8">
        <w:rPr>
          <w:lang w:val="fr-FR"/>
          <w:rPrChange w:id="36" w:author="Mauricio Camargo" w:date="2023-10-04T05:55:00Z">
            <w:rPr/>
          </w:rPrChange>
        </w:rPr>
        <w:t>Leipold</w:t>
      </w:r>
      <w:proofErr w:type="spellEnd"/>
      <w:r w:rsidRPr="007D21E8">
        <w:rPr>
          <w:lang w:val="fr-FR"/>
          <w:rPrChange w:id="37" w:author="Mauricio Camargo" w:date="2023-10-04T05:55:00Z">
            <w:rPr/>
          </w:rPrChange>
        </w:rPr>
        <w:t xml:space="preserve"> S. </w:t>
      </w:r>
      <w:r>
        <w:fldChar w:fldCharType="begin"/>
      </w:r>
      <w:r w:rsidRPr="007D21E8">
        <w:rPr>
          <w:lang w:val="fr-FR"/>
          <w:rPrChange w:id="38" w:author="Mauricio Camargo" w:date="2023-10-04T05:55:00Z">
            <w:rPr/>
          </w:rPrChange>
        </w:rPr>
        <w:instrText>HYPERLINK "https://doi.org/10.1016/j.jclepro.2018.05.281" \h</w:instrText>
      </w:r>
      <w:r>
        <w:fldChar w:fldCharType="separate"/>
      </w:r>
      <w:r>
        <w:rPr>
          <w:rStyle w:val="Lienhypertexte"/>
        </w:rPr>
        <w:t xml:space="preserve">Circular economy in </w:t>
      </w:r>
      <w:proofErr w:type="gramStart"/>
      <w:r>
        <w:rPr>
          <w:rStyle w:val="Lienhypertexte"/>
        </w:rPr>
        <w:t>cities:</w:t>
      </w:r>
      <w:proofErr w:type="gramEnd"/>
      <w:r>
        <w:rPr>
          <w:rStyle w:val="Lienhypertexte"/>
        </w:rPr>
        <w:t xml:space="preserve"> Reviewing how environmental research aligns with local practices</w:t>
      </w:r>
      <w:r>
        <w:rPr>
          <w:rStyle w:val="Lienhypertexte"/>
        </w:rPr>
        <w:fldChar w:fldCharType="end"/>
      </w:r>
      <w:r>
        <w:t xml:space="preserve">. </w:t>
      </w:r>
      <w:r>
        <w:rPr>
          <w:i/>
          <w:iCs/>
        </w:rPr>
        <w:t>Journal of Cleaner Production</w:t>
      </w:r>
      <w:r>
        <w:t xml:space="preserve"> 2018; 195: 1270–1281.</w:t>
      </w:r>
    </w:p>
    <w:p w14:paraId="5625560F" w14:textId="77777777" w:rsidR="001B6C62" w:rsidRDefault="00000000">
      <w:pPr>
        <w:pStyle w:val="Bibliographie"/>
      </w:pPr>
      <w:bookmarkStart w:id="39" w:name="ref-williams2019"/>
      <w:bookmarkEnd w:id="31"/>
      <w:r>
        <w:t xml:space="preserve">12. </w:t>
      </w:r>
      <w:r>
        <w:tab/>
        <w:t xml:space="preserve">Williams J. </w:t>
      </w:r>
      <w:hyperlink r:id="rId21">
        <w:r>
          <w:rPr>
            <w:rStyle w:val="Lienhypertexte"/>
          </w:rPr>
          <w:t>Circular Cities: Challenges to Implementing Looping Actions</w:t>
        </w:r>
      </w:hyperlink>
      <w:r>
        <w:t xml:space="preserve">. </w:t>
      </w:r>
      <w:r>
        <w:rPr>
          <w:i/>
          <w:iCs/>
        </w:rPr>
        <w:t>Sustainability</w:t>
      </w:r>
      <w:r>
        <w:t xml:space="preserve"> 2019; 11: 423.</w:t>
      </w:r>
    </w:p>
    <w:p w14:paraId="71635004" w14:textId="77777777" w:rsidR="001B6C62" w:rsidRDefault="00000000">
      <w:pPr>
        <w:pStyle w:val="Bibliographie"/>
      </w:pPr>
      <w:bookmarkStart w:id="40" w:name="ref-corletwalker2021"/>
      <w:bookmarkEnd w:id="39"/>
      <w:r>
        <w:t xml:space="preserve">13. </w:t>
      </w:r>
      <w:r>
        <w:tab/>
        <w:t xml:space="preserve">Corlet Walker C, Druckman A, Jackson T. </w:t>
      </w:r>
      <w:hyperlink r:id="rId22">
        <w:r>
          <w:rPr>
            <w:rStyle w:val="Lienhypertexte"/>
          </w:rPr>
          <w:t>Welfare systems without economic growth: A review of the challenges and next steps for the field</w:t>
        </w:r>
      </w:hyperlink>
      <w:r>
        <w:t xml:space="preserve">. </w:t>
      </w:r>
      <w:r>
        <w:rPr>
          <w:i/>
          <w:iCs/>
        </w:rPr>
        <w:t>Ecological Economics</w:t>
      </w:r>
      <w:r>
        <w:t xml:space="preserve"> 2021; 186: 107066.</w:t>
      </w:r>
    </w:p>
    <w:p w14:paraId="0A01B01A" w14:textId="77777777" w:rsidR="001B6C62" w:rsidRDefault="00000000">
      <w:pPr>
        <w:pStyle w:val="Bibliographie"/>
      </w:pPr>
      <w:bookmarkStart w:id="41" w:name="ref-kallis2018"/>
      <w:bookmarkEnd w:id="40"/>
      <w:r>
        <w:t xml:space="preserve">14. </w:t>
      </w:r>
      <w:r>
        <w:tab/>
        <w:t xml:space="preserve">Kallis G, Kostakis V, Lange S, et al. </w:t>
      </w:r>
      <w:hyperlink r:id="rId23">
        <w:r>
          <w:rPr>
            <w:rStyle w:val="Lienhypertexte"/>
          </w:rPr>
          <w:t>Research On Degrowth</w:t>
        </w:r>
      </w:hyperlink>
      <w:r>
        <w:t xml:space="preserve">. </w:t>
      </w:r>
      <w:r>
        <w:rPr>
          <w:i/>
          <w:iCs/>
        </w:rPr>
        <w:t>Annual Review of Environment and Resources</w:t>
      </w:r>
      <w:r>
        <w:t xml:space="preserve"> 2018; 43: 291–316.</w:t>
      </w:r>
    </w:p>
    <w:p w14:paraId="7DCD98A7" w14:textId="77777777" w:rsidR="001B6C62" w:rsidRDefault="00000000">
      <w:pPr>
        <w:pStyle w:val="Bibliographie"/>
      </w:pPr>
      <w:bookmarkStart w:id="42" w:name="ref-kanger2022"/>
      <w:bookmarkEnd w:id="41"/>
      <w:r>
        <w:t xml:space="preserve">15. </w:t>
      </w:r>
      <w:r>
        <w:tab/>
        <w:t xml:space="preserve">Kanger L, Bone F, Rotolo D, et al. </w:t>
      </w:r>
      <w:hyperlink r:id="rId24">
        <w:r>
          <w:rPr>
            <w:rStyle w:val="Lienhypertexte"/>
          </w:rPr>
          <w:t>Deep transitions: A mixed methods study of the historical evolution of mass production</w:t>
        </w:r>
      </w:hyperlink>
      <w:r>
        <w:t xml:space="preserve">. </w:t>
      </w:r>
      <w:r>
        <w:rPr>
          <w:i/>
          <w:iCs/>
        </w:rPr>
        <w:t>Technological Forecasting and Social Change</w:t>
      </w:r>
      <w:r>
        <w:t xml:space="preserve"> 2022; 177: 121491.</w:t>
      </w:r>
    </w:p>
    <w:p w14:paraId="53663C3F" w14:textId="77777777" w:rsidR="001B6C62" w:rsidRDefault="00000000">
      <w:pPr>
        <w:pStyle w:val="Bibliographie"/>
      </w:pPr>
      <w:bookmarkStart w:id="43" w:name="ref-raworth2017"/>
      <w:bookmarkEnd w:id="42"/>
      <w:r>
        <w:t xml:space="preserve">16. </w:t>
      </w:r>
      <w:r>
        <w:tab/>
        <w:t xml:space="preserve">Raworth K. </w:t>
      </w:r>
      <w:hyperlink r:id="rId25">
        <w:r>
          <w:rPr>
            <w:rStyle w:val="Lienhypertexte"/>
          </w:rPr>
          <w:t>A Doughnut for the Anthropocene: Humanity’s compass in the 21st century</w:t>
        </w:r>
      </w:hyperlink>
      <w:r>
        <w:t xml:space="preserve">. </w:t>
      </w:r>
      <w:r>
        <w:rPr>
          <w:i/>
          <w:iCs/>
        </w:rPr>
        <w:t>The Lancet Planetary Health</w:t>
      </w:r>
      <w:r>
        <w:t xml:space="preserve"> 2017; 1: e48–e49.</w:t>
      </w:r>
    </w:p>
    <w:p w14:paraId="14222737" w14:textId="77777777" w:rsidR="001B6C62" w:rsidRDefault="00000000">
      <w:pPr>
        <w:pStyle w:val="Bibliographie"/>
      </w:pPr>
      <w:bookmarkStart w:id="44" w:name="ref-steffen2018"/>
      <w:bookmarkEnd w:id="43"/>
      <w:r>
        <w:t xml:space="preserve">17. </w:t>
      </w:r>
      <w:r>
        <w:tab/>
        <w:t xml:space="preserve">Steffen W, Rockström J, Richardson K, et al. </w:t>
      </w:r>
      <w:hyperlink r:id="rId26">
        <w:r>
          <w:rPr>
            <w:rStyle w:val="Lienhypertexte"/>
          </w:rPr>
          <w:t>Trajectories of the Earth System in the Anthropocene</w:t>
        </w:r>
      </w:hyperlink>
      <w:r>
        <w:t xml:space="preserve">. </w:t>
      </w:r>
      <w:r>
        <w:rPr>
          <w:i/>
          <w:iCs/>
        </w:rPr>
        <w:t>Proceedings of the National Academy of Sciences</w:t>
      </w:r>
      <w:r>
        <w:t xml:space="preserve"> 2018; 115: 8252–8259.</w:t>
      </w:r>
    </w:p>
    <w:p w14:paraId="7D4712C9" w14:textId="77777777" w:rsidR="001B6C62" w:rsidRDefault="00000000">
      <w:pPr>
        <w:pStyle w:val="Bibliographie"/>
      </w:pPr>
      <w:bookmarkStart w:id="45" w:name="ref-steffen2011"/>
      <w:bookmarkEnd w:id="44"/>
      <w:r>
        <w:t xml:space="preserve">18. </w:t>
      </w:r>
      <w:r>
        <w:tab/>
        <w:t xml:space="preserve">Steffen W, Grinevald J, Crutzen P, et al. </w:t>
      </w:r>
      <w:hyperlink r:id="rId27">
        <w:r>
          <w:rPr>
            <w:rStyle w:val="Lienhypertexte"/>
          </w:rPr>
          <w:t>The Anthropocene: Conceptual and historical perspectives</w:t>
        </w:r>
      </w:hyperlink>
      <w:r>
        <w:t xml:space="preserve">. </w:t>
      </w:r>
      <w:r>
        <w:rPr>
          <w:i/>
          <w:iCs/>
        </w:rPr>
        <w:t>Philosophical Transactions of the Royal Society A: Mathematical, Physical and Engineering Sciences</w:t>
      </w:r>
      <w:r>
        <w:t xml:space="preserve"> 2011; 369: 842–867.</w:t>
      </w:r>
    </w:p>
    <w:p w14:paraId="2AA8B6DC" w14:textId="77777777" w:rsidR="001B6C62" w:rsidRDefault="00000000">
      <w:pPr>
        <w:pStyle w:val="Bibliographie"/>
      </w:pPr>
      <w:bookmarkStart w:id="46" w:name="ref-Herrmann2020"/>
      <w:bookmarkEnd w:id="45"/>
      <w:r>
        <w:t xml:space="preserve">19. </w:t>
      </w:r>
      <w:r>
        <w:tab/>
        <w:t xml:space="preserve">Herrmann C, Juraschek M, Burggräf P, et al. </w:t>
      </w:r>
      <w:hyperlink r:id="rId28">
        <w:r>
          <w:rPr>
            <w:rStyle w:val="Lienhypertexte"/>
          </w:rPr>
          <w:t>Urban production: State of the art and future trends for urban factories</w:t>
        </w:r>
      </w:hyperlink>
      <w:r>
        <w:t xml:space="preserve">. </w:t>
      </w:r>
      <w:r>
        <w:rPr>
          <w:i/>
          <w:iCs/>
        </w:rPr>
        <w:t>CIRP Annals</w:t>
      </w:r>
      <w:r>
        <w:t xml:space="preserve"> 2020; 69: 764–787.</w:t>
      </w:r>
    </w:p>
    <w:p w14:paraId="257BE9EB" w14:textId="77777777" w:rsidR="001B6C62" w:rsidRDefault="00000000">
      <w:pPr>
        <w:pStyle w:val="Bibliographie"/>
      </w:pPr>
      <w:bookmarkStart w:id="47" w:name="ref-herrmann2019"/>
      <w:bookmarkEnd w:id="46"/>
      <w:r>
        <w:t xml:space="preserve">20. </w:t>
      </w:r>
      <w:r>
        <w:tab/>
        <w:t xml:space="preserve">Herrmann C, Juraschek M, Kara S, et al. </w:t>
      </w:r>
      <w:hyperlink r:id="rId29">
        <w:r>
          <w:rPr>
            <w:rStyle w:val="Lienhypertexte"/>
          </w:rPr>
          <w:t>Urban Factories: Identifying Products for Production in Cities</w:t>
        </w:r>
      </w:hyperlink>
      <w:r>
        <w:t xml:space="preserve">. In: Hu AH, Matsumoto M, Kuo TC, et al. (eds) </w:t>
      </w:r>
      <w:r>
        <w:rPr>
          <w:i/>
          <w:iCs/>
        </w:rPr>
        <w:t>Technologies and Eco-innovation towards Sustainability I: Eco Design of Products and Services</w:t>
      </w:r>
      <w:r>
        <w:t>. Singapore: Springer, 2019, pp. 185–198.</w:t>
      </w:r>
    </w:p>
    <w:p w14:paraId="1DC9A79A" w14:textId="77777777" w:rsidR="001B6C62" w:rsidRDefault="00000000">
      <w:pPr>
        <w:pStyle w:val="Bibliographie"/>
      </w:pPr>
      <w:bookmarkStart w:id="48" w:name="ref-juraschek2022"/>
      <w:bookmarkEnd w:id="47"/>
      <w:r>
        <w:t xml:space="preserve">21. </w:t>
      </w:r>
      <w:r>
        <w:tab/>
        <w:t xml:space="preserve">Juraschek M. </w:t>
      </w:r>
      <w:r>
        <w:rPr>
          <w:i/>
          <w:iCs/>
        </w:rPr>
        <w:t>Analysis and Development of Sustainable Urban Production Systems</w:t>
      </w:r>
      <w:r>
        <w:t xml:space="preserve">. Cham: Springer International Publishing, 2022. Epub ahead of print 2022. DOI: </w:t>
      </w:r>
      <w:hyperlink r:id="rId30">
        <w:r>
          <w:rPr>
            <w:rStyle w:val="Lienhypertexte"/>
          </w:rPr>
          <w:t>10.1007/978-3-030-76602-3</w:t>
        </w:r>
      </w:hyperlink>
      <w:r>
        <w:t>.</w:t>
      </w:r>
    </w:p>
    <w:p w14:paraId="5C2F8082" w14:textId="77777777" w:rsidR="001B6C62" w:rsidRDefault="00000000">
      <w:pPr>
        <w:pStyle w:val="Bibliographie"/>
      </w:pPr>
      <w:bookmarkStart w:id="49" w:name="ref-priavolou2022"/>
      <w:bookmarkEnd w:id="48"/>
      <w:r>
        <w:t xml:space="preserve">22. </w:t>
      </w:r>
      <w:r>
        <w:tab/>
        <w:t xml:space="preserve">Priavolou C, Troullaki K, Tsiouris N, et al. </w:t>
      </w:r>
      <w:hyperlink r:id="rId31">
        <w:r>
          <w:rPr>
            <w:rStyle w:val="Lienhypertexte"/>
          </w:rPr>
          <w:t>Tracing sustainable production from a degrowth and localisation perspective: A case of 3D printers</w:t>
        </w:r>
      </w:hyperlink>
      <w:r>
        <w:t xml:space="preserve">. </w:t>
      </w:r>
      <w:r>
        <w:rPr>
          <w:i/>
          <w:iCs/>
        </w:rPr>
        <w:t>Journal of Cleaner Production</w:t>
      </w:r>
      <w:r>
        <w:t xml:space="preserve"> 2022; 376: 134291.</w:t>
      </w:r>
    </w:p>
    <w:p w14:paraId="2561D298" w14:textId="77777777" w:rsidR="001B6C62" w:rsidRDefault="00000000">
      <w:pPr>
        <w:pStyle w:val="Bibliographie"/>
      </w:pPr>
      <w:bookmarkStart w:id="50" w:name="ref-cerdas2017"/>
      <w:bookmarkEnd w:id="49"/>
      <w:r>
        <w:t xml:space="preserve">23. </w:t>
      </w:r>
      <w:r>
        <w:tab/>
        <w:t xml:space="preserve">Cerdas F, Juraschek M, Thiede S, et al. </w:t>
      </w:r>
      <w:hyperlink r:id="rId32">
        <w:r>
          <w:rPr>
            <w:rStyle w:val="Lienhypertexte"/>
          </w:rPr>
          <w:t>Life Cycle Assessment of 3D Printed Products in a Distributed Manufacturing System</w:t>
        </w:r>
      </w:hyperlink>
      <w:r>
        <w:t xml:space="preserve">. </w:t>
      </w:r>
      <w:r>
        <w:rPr>
          <w:i/>
          <w:iCs/>
        </w:rPr>
        <w:t>Journal of Industrial Ecology</w:t>
      </w:r>
      <w:r>
        <w:t xml:space="preserve"> 2017; 21: S80–S93.</w:t>
      </w:r>
    </w:p>
    <w:p w14:paraId="34D8E31E" w14:textId="77777777" w:rsidR="001B6C62" w:rsidRDefault="00000000">
      <w:pPr>
        <w:pStyle w:val="Bibliographie"/>
      </w:pPr>
      <w:bookmarkStart w:id="51" w:name="ref-Kostakis2018"/>
      <w:bookmarkEnd w:id="50"/>
      <w:r>
        <w:t xml:space="preserve">24. </w:t>
      </w:r>
      <w:r>
        <w:tab/>
        <w:t xml:space="preserve">Kostakis V, Latoufis K, Liarokapis M, et al. </w:t>
      </w:r>
      <w:hyperlink r:id="rId33">
        <w:r>
          <w:rPr>
            <w:rStyle w:val="Lienhypertexte"/>
          </w:rPr>
          <w:t>The convergence of digital commons with local manufacturing from a degrowth perspective: Two illustrative cases</w:t>
        </w:r>
      </w:hyperlink>
      <w:r>
        <w:t xml:space="preserve">. </w:t>
      </w:r>
      <w:r>
        <w:rPr>
          <w:i/>
          <w:iCs/>
        </w:rPr>
        <w:t>Journal of Cleaner Production</w:t>
      </w:r>
      <w:r>
        <w:t xml:space="preserve"> 2018; 197: 1684–1693.</w:t>
      </w:r>
    </w:p>
    <w:p w14:paraId="7F8DBDD3" w14:textId="77777777" w:rsidR="001B6C62" w:rsidRDefault="00000000">
      <w:pPr>
        <w:pStyle w:val="Bibliographie"/>
      </w:pPr>
      <w:bookmarkStart w:id="52" w:name="ref-Pearce2010"/>
      <w:bookmarkEnd w:id="51"/>
      <w:r>
        <w:t xml:space="preserve">25. </w:t>
      </w:r>
      <w:r>
        <w:tab/>
        <w:t xml:space="preserve">Pearce JM, Morris Blair C, Laciak KJ, et al. </w:t>
      </w:r>
      <w:hyperlink r:id="rId34">
        <w:r>
          <w:rPr>
            <w:rStyle w:val="Lienhypertexte"/>
          </w:rPr>
          <w:t>3-D Printing of Open Source Appropriate Technologies for Self-Directed Sustainable Development</w:t>
        </w:r>
      </w:hyperlink>
      <w:r>
        <w:t xml:space="preserve">. </w:t>
      </w:r>
      <w:r>
        <w:rPr>
          <w:i/>
          <w:iCs/>
        </w:rPr>
        <w:t>Journal of Sustainable Development</w:t>
      </w:r>
      <w:r>
        <w:t xml:space="preserve"> 2010; 3: 17–29.</w:t>
      </w:r>
    </w:p>
    <w:p w14:paraId="7BB8563D" w14:textId="77777777" w:rsidR="001B6C62" w:rsidRDefault="00000000">
      <w:pPr>
        <w:pStyle w:val="Bibliographie"/>
      </w:pPr>
      <w:bookmarkStart w:id="53" w:name="ref-Kostakis2013"/>
      <w:bookmarkEnd w:id="52"/>
      <w:r>
        <w:t xml:space="preserve">26. </w:t>
      </w:r>
      <w:r>
        <w:tab/>
        <w:t xml:space="preserve">Kostakis V, Papachristou M. </w:t>
      </w:r>
      <w:hyperlink r:id="rId35">
        <w:r>
          <w:rPr>
            <w:rStyle w:val="Lienhypertexte"/>
          </w:rPr>
          <w:t>Commons-based peer production and digital fabrication: The case of a RepRap-based, Lego-built 3D printing-milling machine</w:t>
        </w:r>
      </w:hyperlink>
      <w:r>
        <w:t xml:space="preserve">. </w:t>
      </w:r>
      <w:r>
        <w:rPr>
          <w:i/>
          <w:iCs/>
        </w:rPr>
        <w:t>Telematics and Informatics</w:t>
      </w:r>
      <w:r>
        <w:t xml:space="preserve"> 2014; 31: 434–443.</w:t>
      </w:r>
    </w:p>
    <w:p w14:paraId="69D15579" w14:textId="77777777" w:rsidR="001B6C62" w:rsidRDefault="00000000">
      <w:pPr>
        <w:pStyle w:val="Bibliographie"/>
      </w:pPr>
      <w:bookmarkStart w:id="54" w:name="ref-Heikkinen2020a"/>
      <w:bookmarkEnd w:id="53"/>
      <w:r>
        <w:lastRenderedPageBreak/>
        <w:t xml:space="preserve">27. </w:t>
      </w:r>
      <w:r>
        <w:tab/>
        <w:t xml:space="preserve">Heikkinen ITS, Savin H, Partanen J, et al. </w:t>
      </w:r>
      <w:hyperlink r:id="rId36">
        <w:r>
          <w:rPr>
            <w:rStyle w:val="Lienhypertexte"/>
          </w:rPr>
          <w:t>Towards national policy for open source hardware research: The case of Finland</w:t>
        </w:r>
      </w:hyperlink>
      <w:r>
        <w:t>. 2020; 155: 119986.</w:t>
      </w:r>
    </w:p>
    <w:p w14:paraId="1EC8F1C7" w14:textId="77777777" w:rsidR="001B6C62" w:rsidRDefault="00000000">
      <w:pPr>
        <w:pStyle w:val="Bibliographie"/>
      </w:pPr>
      <w:bookmarkStart w:id="55" w:name="ref-Dupont2022"/>
      <w:bookmarkEnd w:id="54"/>
      <w:r>
        <w:t xml:space="preserve">28. </w:t>
      </w:r>
      <w:r>
        <w:tab/>
        <w:t xml:space="preserve">Dupont L, Kasmi F, Pearce JM, et al. "Do-It-Together": Towards the Factories of the Future. In: Ramos JM, Bauwens M, Ede S, et al. (eds) </w:t>
      </w:r>
      <w:r>
        <w:rPr>
          <w:i/>
          <w:iCs/>
        </w:rPr>
        <w:t>Cosmo-local reader</w:t>
      </w:r>
      <w:r>
        <w:t>. Futures Labs, 2021, pp. 52–59.</w:t>
      </w:r>
    </w:p>
    <w:p w14:paraId="1DF02B93" w14:textId="77777777" w:rsidR="001B6C62" w:rsidRDefault="00000000">
      <w:pPr>
        <w:pStyle w:val="Bibliographie"/>
      </w:pPr>
      <w:bookmarkStart w:id="56" w:name="ref-tyl2021"/>
      <w:bookmarkEnd w:id="55"/>
      <w:r>
        <w:t xml:space="preserve">29. </w:t>
      </w:r>
      <w:r>
        <w:tab/>
        <w:t xml:space="preserve">Tyl B, Allais R. </w:t>
      </w:r>
      <w:hyperlink r:id="rId37">
        <w:r>
          <w:rPr>
            <w:rStyle w:val="Lienhypertexte"/>
          </w:rPr>
          <w:t>A design study into multi-level living labs for reuse and repair activities in France</w:t>
        </w:r>
      </w:hyperlink>
      <w:r>
        <w:t xml:space="preserve">. </w:t>
      </w:r>
      <w:r>
        <w:rPr>
          <w:i/>
          <w:iCs/>
        </w:rPr>
        <w:t>Journal of Cleaner Production</w:t>
      </w:r>
      <w:r>
        <w:t xml:space="preserve"> 2021; 321: 129032.</w:t>
      </w:r>
    </w:p>
    <w:p w14:paraId="21C4566F" w14:textId="77777777" w:rsidR="001B6C62" w:rsidRDefault="00000000">
      <w:pPr>
        <w:pStyle w:val="Bibliographie"/>
      </w:pPr>
      <w:bookmarkStart w:id="57" w:name="ref-compagnucci2020a"/>
      <w:bookmarkEnd w:id="56"/>
      <w:r>
        <w:t xml:space="preserve">30. </w:t>
      </w:r>
      <w:r>
        <w:tab/>
        <w:t xml:space="preserve">Compagnucci L, Spigarelli F, Coelho J, et al. </w:t>
      </w:r>
      <w:hyperlink r:id="rId38">
        <w:r>
          <w:rPr>
            <w:rStyle w:val="Lienhypertexte"/>
          </w:rPr>
          <w:t>Living Labs and User Engagement for Innovation and Sustainability</w:t>
        </w:r>
      </w:hyperlink>
      <w:r>
        <w:t xml:space="preserve">. </w:t>
      </w:r>
      <w:r>
        <w:rPr>
          <w:i/>
          <w:iCs/>
        </w:rPr>
        <w:t>Journal of Cleaner Production</w:t>
      </w:r>
      <w:r>
        <w:t xml:space="preserve"> 2020; 125721.</w:t>
      </w:r>
    </w:p>
    <w:p w14:paraId="0434A45D" w14:textId="77777777" w:rsidR="001B6C62" w:rsidRDefault="00000000">
      <w:pPr>
        <w:pStyle w:val="Bibliographie"/>
      </w:pPr>
      <w:bookmarkStart w:id="58" w:name="ref-CruzSanchez2020"/>
      <w:bookmarkEnd w:id="57"/>
      <w:r>
        <w:t xml:space="preserve">31. </w:t>
      </w:r>
      <w:r>
        <w:tab/>
        <w:t xml:space="preserve">Cruz Sanchez FA, Boudaoud H, Camargo M, et al. </w:t>
      </w:r>
      <w:hyperlink r:id="rId39">
        <w:r>
          <w:rPr>
            <w:rStyle w:val="Lienhypertexte"/>
          </w:rPr>
          <w:t>Plastic recycling in additive manufacturing: A systematic literature review and opportunities for the circular economy</w:t>
        </w:r>
      </w:hyperlink>
      <w:r>
        <w:t xml:space="preserve">. </w:t>
      </w:r>
      <w:r>
        <w:rPr>
          <w:i/>
          <w:iCs/>
        </w:rPr>
        <w:t>Journal of Cleaner Production</w:t>
      </w:r>
      <w:r>
        <w:t xml:space="preserve"> 2020; 264: 121602.</w:t>
      </w:r>
    </w:p>
    <w:p w14:paraId="72923490" w14:textId="77777777" w:rsidR="001B6C62" w:rsidRDefault="00000000">
      <w:pPr>
        <w:pStyle w:val="Bibliographie"/>
      </w:pPr>
      <w:bookmarkStart w:id="59" w:name="ref-Ceschin2016"/>
      <w:bookmarkEnd w:id="58"/>
      <w:r>
        <w:t xml:space="preserve">32. </w:t>
      </w:r>
      <w:r>
        <w:tab/>
        <w:t xml:space="preserve">Ceschin F, Gaziulusoy I. </w:t>
      </w:r>
      <w:hyperlink r:id="rId40">
        <w:r>
          <w:rPr>
            <w:rStyle w:val="Lienhypertexte"/>
          </w:rPr>
          <w:t>Evolution of design for sustainability: From product design to design for system innovations and transitions</w:t>
        </w:r>
      </w:hyperlink>
      <w:r>
        <w:t xml:space="preserve">. </w:t>
      </w:r>
      <w:r>
        <w:rPr>
          <w:i/>
          <w:iCs/>
        </w:rPr>
        <w:t>Design Studies</w:t>
      </w:r>
      <w:r>
        <w:t xml:space="preserve"> 2016; 47: 118–163.</w:t>
      </w:r>
    </w:p>
    <w:p w14:paraId="6DF75BAA" w14:textId="77777777" w:rsidR="001B6C62" w:rsidRDefault="00000000">
      <w:pPr>
        <w:pStyle w:val="Bibliographie"/>
      </w:pPr>
      <w:bookmarkStart w:id="60" w:name="ref-Abson2014"/>
      <w:bookmarkEnd w:id="59"/>
      <w:r>
        <w:t xml:space="preserve">33. </w:t>
      </w:r>
      <w:r>
        <w:tab/>
        <w:t xml:space="preserve">Abson DJ, von Wehrden H, Baumgärtner S, et al. </w:t>
      </w:r>
      <w:hyperlink r:id="rId41">
        <w:r>
          <w:rPr>
            <w:rStyle w:val="Lienhypertexte"/>
          </w:rPr>
          <w:t>Ecosystem services as a boundary object for sustainability</w:t>
        </w:r>
      </w:hyperlink>
      <w:r>
        <w:t xml:space="preserve">. </w:t>
      </w:r>
      <w:r>
        <w:rPr>
          <w:i/>
          <w:iCs/>
        </w:rPr>
        <w:t>Ecological Economics</w:t>
      </w:r>
      <w:r>
        <w:t xml:space="preserve"> 2014; 103: 29–37.</w:t>
      </w:r>
    </w:p>
    <w:p w14:paraId="4584836A" w14:textId="77777777" w:rsidR="001B6C62" w:rsidRDefault="00000000">
      <w:pPr>
        <w:pStyle w:val="Bibliographie"/>
      </w:pPr>
      <w:bookmarkStart w:id="61" w:name="ref-touriki2021"/>
      <w:bookmarkEnd w:id="60"/>
      <w:r>
        <w:t xml:space="preserve">34. </w:t>
      </w:r>
      <w:r>
        <w:tab/>
        <w:t xml:space="preserve">Touriki FE, Benkhati I, Kamble SS, et al. </w:t>
      </w:r>
      <w:hyperlink r:id="rId42">
        <w:r>
          <w:rPr>
            <w:rStyle w:val="Lienhypertexte"/>
          </w:rPr>
          <w:t>An integrated smart, green, resilient, and lean manufacturing framework: A literature review and future research directions</w:t>
        </w:r>
      </w:hyperlink>
      <w:r>
        <w:t xml:space="preserve">. </w:t>
      </w:r>
      <w:r>
        <w:rPr>
          <w:i/>
          <w:iCs/>
        </w:rPr>
        <w:t>Journal of Cleaner Production</w:t>
      </w:r>
      <w:r>
        <w:t xml:space="preserve"> 2021; 319: 128691.</w:t>
      </w:r>
    </w:p>
    <w:p w14:paraId="07B260B0" w14:textId="77777777" w:rsidR="001B6C62" w:rsidRDefault="00000000">
      <w:pPr>
        <w:pStyle w:val="Bibliographie"/>
      </w:pPr>
      <w:bookmarkStart w:id="62" w:name="ref-VanFan2019"/>
      <w:bookmarkEnd w:id="61"/>
      <w:r>
        <w:t xml:space="preserve">35. </w:t>
      </w:r>
      <w:r>
        <w:tab/>
        <w:t xml:space="preserve">Van Fan Y, Lee CT, Lim JS, et al. </w:t>
      </w:r>
      <w:hyperlink r:id="rId43">
        <w:r>
          <w:rPr>
            <w:rStyle w:val="Lienhypertexte"/>
          </w:rPr>
          <w:t>Cross-disciplinary Approaches Towards Smart, Resilient and Sustainable Circular Economy</w:t>
        </w:r>
      </w:hyperlink>
      <w:r>
        <w:t xml:space="preserve">. </w:t>
      </w:r>
      <w:r>
        <w:rPr>
          <w:i/>
          <w:iCs/>
        </w:rPr>
        <w:t>Journal of Cleaner Production</w:t>
      </w:r>
      <w:r>
        <w:t xml:space="preserve"> 2019; 232: 1482–1491.</w:t>
      </w:r>
    </w:p>
    <w:p w14:paraId="6133F7FB" w14:textId="77777777" w:rsidR="001B6C62" w:rsidRDefault="00000000">
      <w:pPr>
        <w:pStyle w:val="Bibliographie"/>
      </w:pPr>
      <w:bookmarkStart w:id="63" w:name="ref-weichhart2021"/>
      <w:bookmarkEnd w:id="62"/>
      <w:r>
        <w:t xml:space="preserve">36. </w:t>
      </w:r>
      <w:r>
        <w:tab/>
        <w:t xml:space="preserve">Weichhart G, Mangler J, Raschendorfer A, et al. </w:t>
      </w:r>
      <w:hyperlink r:id="rId44">
        <w:r>
          <w:rPr>
            <w:rStyle w:val="Lienhypertexte"/>
          </w:rPr>
          <w:t>An adaptive system-of-systems approach for resilient manufacturing</w:t>
        </w:r>
      </w:hyperlink>
      <w:r>
        <w:t xml:space="preserve">. </w:t>
      </w:r>
      <w:r>
        <w:rPr>
          <w:i/>
          <w:iCs/>
        </w:rPr>
        <w:t>e &amp; i Elektrotechnik und Informationstechnik</w:t>
      </w:r>
      <w:r>
        <w:t xml:space="preserve"> 2021; 138: 341–348.</w:t>
      </w:r>
    </w:p>
    <w:p w14:paraId="21BD534B" w14:textId="77777777" w:rsidR="001B6C62" w:rsidRDefault="00000000">
      <w:pPr>
        <w:pStyle w:val="Bibliographie"/>
      </w:pPr>
      <w:bookmarkStart w:id="64" w:name="ref-Schumacher1973"/>
      <w:bookmarkEnd w:id="63"/>
      <w:r>
        <w:t xml:space="preserve">37. </w:t>
      </w:r>
      <w:r>
        <w:tab/>
        <w:t xml:space="preserve">Schumacher EF. </w:t>
      </w:r>
      <w:r>
        <w:rPr>
          <w:i/>
          <w:iCs/>
        </w:rPr>
        <w:t>Small is beautiful: Economics as If People Mattered</w:t>
      </w:r>
      <w:r>
        <w:t>. London: Blond &amp; Briggs, 1973.</w:t>
      </w:r>
    </w:p>
    <w:p w14:paraId="7731286E" w14:textId="77777777" w:rsidR="001B6C62" w:rsidRDefault="00000000">
      <w:pPr>
        <w:pStyle w:val="Bibliographie"/>
      </w:pPr>
      <w:bookmarkStart w:id="65" w:name="ref-illich1973"/>
      <w:bookmarkEnd w:id="64"/>
      <w:r>
        <w:t xml:space="preserve">38. </w:t>
      </w:r>
      <w:r>
        <w:tab/>
        <w:t>Illich I. TOOLS FOR CONVIVIALITY. 1973; 138.</w:t>
      </w:r>
    </w:p>
    <w:p w14:paraId="33E8E90A" w14:textId="77777777" w:rsidR="001B6C62" w:rsidRDefault="00000000">
      <w:pPr>
        <w:pStyle w:val="Bibliographie"/>
      </w:pPr>
      <w:bookmarkStart w:id="66" w:name="ref-kerschner2018"/>
      <w:bookmarkEnd w:id="65"/>
      <w:r>
        <w:t xml:space="preserve">39. </w:t>
      </w:r>
      <w:r>
        <w:tab/>
        <w:t xml:space="preserve">Kerschner C, Wächter P, Nierling L, et al. </w:t>
      </w:r>
      <w:hyperlink r:id="rId45">
        <w:r>
          <w:rPr>
            <w:rStyle w:val="Lienhypertexte"/>
          </w:rPr>
          <w:t>Degrowth and Technology: Towards feasible, viable, appropriate and convivial imaginaries</w:t>
        </w:r>
      </w:hyperlink>
      <w:r>
        <w:t xml:space="preserve">. </w:t>
      </w:r>
      <w:r>
        <w:rPr>
          <w:i/>
          <w:iCs/>
        </w:rPr>
        <w:t>Journal of Cleaner Production</w:t>
      </w:r>
      <w:r>
        <w:t xml:space="preserve"> 2018; 197: 1619–1636.</w:t>
      </w:r>
    </w:p>
    <w:p w14:paraId="0940FFD3" w14:textId="77777777" w:rsidR="001B6C62" w:rsidRDefault="00000000">
      <w:pPr>
        <w:pStyle w:val="Bibliographie"/>
      </w:pPr>
      <w:bookmarkStart w:id="67" w:name="ref-ralph2021a"/>
      <w:bookmarkEnd w:id="66"/>
      <w:r>
        <w:t xml:space="preserve">40. </w:t>
      </w:r>
      <w:r>
        <w:tab/>
        <w:t xml:space="preserve">Ralph N. </w:t>
      </w:r>
      <w:hyperlink r:id="rId46">
        <w:r>
          <w:rPr>
            <w:rStyle w:val="Lienhypertexte"/>
          </w:rPr>
          <w:t>A conceptual merging of circular economy, degrowth and conviviality design approaches applied to renewable energy technology</w:t>
        </w:r>
      </w:hyperlink>
      <w:r>
        <w:t xml:space="preserve">. </w:t>
      </w:r>
      <w:r>
        <w:rPr>
          <w:i/>
          <w:iCs/>
        </w:rPr>
        <w:t>Journal of Cleaner Production</w:t>
      </w:r>
      <w:r>
        <w:t xml:space="preserve"> 2021; 319: 128549.</w:t>
      </w:r>
    </w:p>
    <w:p w14:paraId="1DA2F74E" w14:textId="77777777" w:rsidR="001B6C62" w:rsidRDefault="00000000">
      <w:pPr>
        <w:pStyle w:val="Bibliographie"/>
      </w:pPr>
      <w:bookmarkStart w:id="68" w:name="ref-savini2021"/>
      <w:bookmarkEnd w:id="67"/>
      <w:r>
        <w:t xml:space="preserve">41. </w:t>
      </w:r>
      <w:r>
        <w:tab/>
        <w:t xml:space="preserve">Savini F. </w:t>
      </w:r>
      <w:hyperlink r:id="rId47">
        <w:r>
          <w:rPr>
            <w:rStyle w:val="Lienhypertexte"/>
          </w:rPr>
          <w:t>The circular economy of waste: Recovery, incineration and urban reuse</w:t>
        </w:r>
      </w:hyperlink>
      <w:r>
        <w:t xml:space="preserve">. </w:t>
      </w:r>
      <w:r>
        <w:rPr>
          <w:i/>
          <w:iCs/>
        </w:rPr>
        <w:t>Journal of Environmental Planning and Management</w:t>
      </w:r>
      <w:r>
        <w:t xml:space="preserve"> 2021; 64: 2114–2132.</w:t>
      </w:r>
    </w:p>
    <w:p w14:paraId="0FF620EA" w14:textId="77777777" w:rsidR="001B6C62" w:rsidRDefault="00000000">
      <w:pPr>
        <w:pStyle w:val="Bibliographie"/>
      </w:pPr>
      <w:bookmarkStart w:id="69" w:name="ref-Bakshi2018"/>
      <w:bookmarkEnd w:id="68"/>
      <w:r>
        <w:t xml:space="preserve">42. </w:t>
      </w:r>
      <w:r>
        <w:tab/>
        <w:t xml:space="preserve">Bakshi BR, Gutowski TG, Sekulic DP. </w:t>
      </w:r>
      <w:hyperlink r:id="rId48">
        <w:r>
          <w:rPr>
            <w:rStyle w:val="Lienhypertexte"/>
          </w:rPr>
          <w:t>Claiming Sustainability: Requirements and Challenges</w:t>
        </w:r>
      </w:hyperlink>
      <w:r>
        <w:t xml:space="preserve">. </w:t>
      </w:r>
      <w:r>
        <w:rPr>
          <w:i/>
          <w:iCs/>
        </w:rPr>
        <w:t>ACS Sustainable Chemistry &amp; Engineering</w:t>
      </w:r>
      <w:r>
        <w:t xml:space="preserve"> 2018; 6: 3632–3639.</w:t>
      </w:r>
    </w:p>
    <w:p w14:paraId="70595F9C" w14:textId="77777777" w:rsidR="001B6C62" w:rsidRDefault="00000000">
      <w:pPr>
        <w:pStyle w:val="Bibliographie"/>
      </w:pPr>
      <w:bookmarkStart w:id="70" w:name="ref-Bakshi2019a"/>
      <w:bookmarkEnd w:id="69"/>
      <w:r>
        <w:t xml:space="preserve">43. </w:t>
      </w:r>
      <w:r>
        <w:tab/>
        <w:t xml:space="preserve">Bakshi BR. </w:t>
      </w:r>
      <w:hyperlink r:id="rId49">
        <w:r>
          <w:rPr>
            <w:rStyle w:val="Lienhypertexte"/>
          </w:rPr>
          <w:t>Toward sustainable chemical engineering: The role of process systems engineering</w:t>
        </w:r>
      </w:hyperlink>
      <w:r>
        <w:t xml:space="preserve">. </w:t>
      </w:r>
      <w:r>
        <w:rPr>
          <w:i/>
          <w:iCs/>
        </w:rPr>
        <w:t>Annual Review of Chemical and Biomolecular Engineering</w:t>
      </w:r>
      <w:r>
        <w:t xml:space="preserve"> 2019; 10: 265–288.</w:t>
      </w:r>
      <w:bookmarkEnd w:id="0"/>
      <w:bookmarkEnd w:id="19"/>
      <w:bookmarkEnd w:id="21"/>
      <w:bookmarkEnd w:id="70"/>
    </w:p>
    <w:sectPr w:rsidR="001B6C62" w:rsidSect="00701FB1">
      <w:headerReference w:type="default" r:id="rId50"/>
      <w:footerReference w:type="default" r:id="rId51"/>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uricio Camargo" w:date="2023-10-04T06:47:00Z" w:initials="MC">
    <w:p w14:paraId="1227B086" w14:textId="0CE302D0" w:rsidR="00144263" w:rsidRPr="00144263" w:rsidRDefault="00144263">
      <w:pPr>
        <w:pStyle w:val="Commentaire"/>
        <w:rPr>
          <w:lang w:val="fr-FR"/>
        </w:rPr>
      </w:pPr>
      <w:r>
        <w:rPr>
          <w:rStyle w:val="Marquedecommentaire"/>
        </w:rPr>
        <w:annotationRef/>
      </w:r>
      <w:r w:rsidRPr="00144263">
        <w:rPr>
          <w:lang w:val="fr-FR"/>
        </w:rPr>
        <w:t xml:space="preserve">Je pense qu’ici il manque un </w:t>
      </w:r>
      <w:r>
        <w:rPr>
          <w:lang w:val="fr-FR"/>
        </w:rPr>
        <w:t>paragraphe dédié « Fabio Cruz »</w:t>
      </w:r>
    </w:p>
  </w:comment>
  <w:comment w:id="6" w:author="Mauricio Camargo" w:date="2023-10-04T06:38:00Z" w:initials="MC">
    <w:p w14:paraId="7ED5AD23" w14:textId="7D1E86EF" w:rsidR="00917FE3" w:rsidRPr="00917FE3" w:rsidRDefault="00917FE3">
      <w:pPr>
        <w:pStyle w:val="Commentaire"/>
        <w:rPr>
          <w:lang w:val="fr-FR"/>
        </w:rPr>
      </w:pPr>
      <w:r>
        <w:rPr>
          <w:rStyle w:val="Marquedecommentaire"/>
        </w:rPr>
        <w:annotationRef/>
      </w:r>
      <w:r w:rsidRPr="00917FE3">
        <w:rPr>
          <w:lang w:val="fr-FR"/>
        </w:rPr>
        <w:t>Ok mais c’est qu</w:t>
      </w:r>
      <w:r>
        <w:rPr>
          <w:lang w:val="fr-FR"/>
        </w:rPr>
        <w:t>o</w:t>
      </w:r>
      <w:r w:rsidRPr="00917FE3">
        <w:rPr>
          <w:lang w:val="fr-FR"/>
        </w:rPr>
        <w:t xml:space="preserve">i </w:t>
      </w:r>
      <w:r>
        <w:rPr>
          <w:lang w:val="fr-FR"/>
        </w:rPr>
        <w:t xml:space="preserve">ce </w:t>
      </w:r>
      <w:r w:rsidRPr="00917FE3">
        <w:rPr>
          <w:lang w:val="fr-FR"/>
        </w:rPr>
        <w:t xml:space="preserve">que </w:t>
      </w:r>
      <w:r>
        <w:rPr>
          <w:lang w:val="fr-FR"/>
        </w:rPr>
        <w:t xml:space="preserve">Fabio veut explorer ? sur quelles compétences acquises veut-il s’appuyer ? </w:t>
      </w:r>
    </w:p>
  </w:comment>
  <w:comment w:id="9" w:author="Mauricio Camargo" w:date="2023-10-04T06:42:00Z" w:initials="MC">
    <w:p w14:paraId="570C8E97" w14:textId="54FF09D3" w:rsidR="00917FE3" w:rsidRPr="00917FE3" w:rsidRDefault="00917FE3">
      <w:pPr>
        <w:pStyle w:val="Commentaire"/>
        <w:rPr>
          <w:lang w:val="fr-FR"/>
        </w:rPr>
      </w:pPr>
      <w:r>
        <w:rPr>
          <w:rStyle w:val="Marquedecommentaire"/>
        </w:rPr>
        <w:annotationRef/>
      </w:r>
      <w:r w:rsidRPr="00917FE3">
        <w:rPr>
          <w:lang w:val="fr-FR"/>
        </w:rPr>
        <w:t>Objectif centrée sur la modélisatio</w:t>
      </w:r>
      <w:r>
        <w:rPr>
          <w:lang w:val="fr-FR"/>
        </w:rPr>
        <w:t xml:space="preserve">n ? </w:t>
      </w:r>
    </w:p>
  </w:comment>
  <w:comment w:id="16" w:author="Mauricio Camargo" w:date="2023-10-04T06:28:00Z" w:initials="MC">
    <w:p w14:paraId="4A426804" w14:textId="12B4CD5A" w:rsidR="00DC1C7D" w:rsidRDefault="00DC1C7D">
      <w:pPr>
        <w:pStyle w:val="Commentaire"/>
        <w:rPr>
          <w:lang w:val="fr-FR"/>
        </w:rPr>
      </w:pPr>
      <w:r>
        <w:rPr>
          <w:rStyle w:val="Marquedecommentaire"/>
        </w:rPr>
        <w:annotationRef/>
      </w:r>
      <w:r w:rsidRPr="00DC1C7D">
        <w:rPr>
          <w:lang w:val="fr-FR"/>
        </w:rPr>
        <w:t xml:space="preserve">Je pense qu’il est important de </w:t>
      </w:r>
      <w:r>
        <w:rPr>
          <w:lang w:val="fr-FR"/>
        </w:rPr>
        <w:t xml:space="preserve">mettre en quoi le projet va te permettre de gagner en compétences, positionnement scientifique dans l’équipe, vs. Laurent, Hakim et moi-même ? </w:t>
      </w:r>
    </w:p>
    <w:p w14:paraId="143D42A5" w14:textId="77777777" w:rsidR="00DC1C7D" w:rsidRDefault="00DC1C7D">
      <w:pPr>
        <w:pStyle w:val="Commentaire"/>
        <w:rPr>
          <w:lang w:val="fr-FR"/>
        </w:rPr>
      </w:pPr>
    </w:p>
    <w:p w14:paraId="5B162B21" w14:textId="0412A557" w:rsidR="00DC1C7D" w:rsidRDefault="00DC1C7D">
      <w:pPr>
        <w:pStyle w:val="Commentaire"/>
        <w:rPr>
          <w:lang w:val="fr-FR"/>
        </w:rPr>
      </w:pPr>
      <w:r>
        <w:rPr>
          <w:lang w:val="fr-FR"/>
        </w:rPr>
        <w:t>Mettre en avant le partenariat avec Joshua</w:t>
      </w:r>
      <w:r w:rsidR="000B2171">
        <w:rPr>
          <w:lang w:val="fr-FR"/>
        </w:rPr>
        <w:t xml:space="preserve">, et la perspective de construction de un ERC </w:t>
      </w:r>
    </w:p>
    <w:p w14:paraId="60424DED" w14:textId="7F28CB8F" w:rsidR="00DC1C7D" w:rsidRPr="00DC1C7D" w:rsidRDefault="00DC1C7D">
      <w:pPr>
        <w:pStyle w:val="Commentaire"/>
        <w:rPr>
          <w:lang w:val="fr-FR"/>
        </w:rPr>
      </w:pPr>
      <w:r>
        <w:rPr>
          <w:lang w:val="fr-FR"/>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27B086" w15:done="0"/>
  <w15:commentEx w15:paraId="7ED5AD23" w15:done="0"/>
  <w15:commentEx w15:paraId="570C8E97" w15:done="0"/>
  <w15:commentEx w15:paraId="60424D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2477B4" w16cex:dateUtc="2023-10-04T04:47:00Z"/>
  <w16cex:commentExtensible w16cex:durableId="1BD6FA9C" w16cex:dateUtc="2023-10-04T04:38:00Z"/>
  <w16cex:commentExtensible w16cex:durableId="63E0B836" w16cex:dateUtc="2023-10-04T04:42:00Z"/>
  <w16cex:commentExtensible w16cex:durableId="33767883" w16cex:dateUtc="2023-10-04T0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7B086" w16cid:durableId="4B2477B4"/>
  <w16cid:commentId w16cid:paraId="7ED5AD23" w16cid:durableId="1BD6FA9C"/>
  <w16cid:commentId w16cid:paraId="570C8E97" w16cid:durableId="63E0B836"/>
  <w16cid:commentId w16cid:paraId="60424DED" w16cid:durableId="33767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F42E" w14:textId="77777777" w:rsidR="00FA19B8" w:rsidRDefault="00FA19B8">
      <w:pPr>
        <w:spacing w:after="0"/>
      </w:pPr>
      <w:r>
        <w:separator/>
      </w:r>
    </w:p>
  </w:endnote>
  <w:endnote w:type="continuationSeparator" w:id="0">
    <w:p w14:paraId="08841171" w14:textId="77777777" w:rsidR="00FA19B8" w:rsidRDefault="00FA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Corps C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Titre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3179" w14:textId="77777777" w:rsidR="00594535" w:rsidRDefault="00000000" w:rsidP="0023720C">
    <w:pPr>
      <w:pStyle w:val="Pieddepage"/>
      <w:jc w:val="right"/>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66D6BE01" w14:textId="77777777" w:rsidR="00594535" w:rsidRDefault="005945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E2C0" w14:textId="77777777" w:rsidR="00FA19B8" w:rsidRDefault="00FA19B8">
      <w:r>
        <w:separator/>
      </w:r>
    </w:p>
  </w:footnote>
  <w:footnote w:type="continuationSeparator" w:id="0">
    <w:p w14:paraId="25EAC5A5" w14:textId="77777777" w:rsidR="00FA19B8" w:rsidRDefault="00FA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B6DDE8" w:themeFill="accent5" w:themeFillTint="66"/>
      <w:tblLook w:val="04A0" w:firstRow="1" w:lastRow="0" w:firstColumn="1" w:lastColumn="0" w:noHBand="0" w:noVBand="1"/>
    </w:tblPr>
    <w:tblGrid>
      <w:gridCol w:w="1832"/>
      <w:gridCol w:w="5520"/>
      <w:gridCol w:w="1700"/>
    </w:tblGrid>
    <w:tr w:rsidR="00996F9F" w14:paraId="5107C15E" w14:textId="77777777" w:rsidTr="00FF62C8">
      <w:tc>
        <w:tcPr>
          <w:tcW w:w="1832" w:type="dxa"/>
          <w:shd w:val="clear" w:color="auto" w:fill="B6DDE8" w:themeFill="accent5" w:themeFillTint="66"/>
        </w:tcPr>
        <w:p w14:paraId="138AE49B" w14:textId="77777777" w:rsidR="00594535" w:rsidRPr="00C57104" w:rsidRDefault="00000000" w:rsidP="00996F9F">
          <w:pPr>
            <w:rPr>
              <w:sz w:val="24"/>
            </w:rPr>
          </w:pPr>
          <w:r w:rsidRPr="00B57755">
            <w:rPr>
              <w:b/>
              <w:color w:val="215868" w:themeColor="accent5" w:themeShade="80"/>
              <w:sz w:val="24"/>
            </w:rPr>
            <w:t>AAPG20</w:t>
          </w:r>
          <w:r>
            <w:rPr>
              <w:b/>
              <w:color w:val="215868" w:themeColor="accent5" w:themeShade="80"/>
              <w:sz w:val="24"/>
            </w:rPr>
            <w:t>23</w:t>
          </w:r>
        </w:p>
      </w:tc>
      <w:tc>
        <w:tcPr>
          <w:tcW w:w="5520" w:type="dxa"/>
          <w:shd w:val="clear" w:color="auto" w:fill="B6DDE8" w:themeFill="accent5" w:themeFillTint="66"/>
        </w:tcPr>
        <w:p w14:paraId="5270D065" w14:textId="77777777" w:rsidR="00594535" w:rsidRPr="0089599A" w:rsidRDefault="00000000" w:rsidP="00996F9F">
          <w:pPr>
            <w:rPr>
              <w:b/>
              <w:sz w:val="24"/>
            </w:rPr>
          </w:pPr>
          <w:r w:rsidRPr="0089599A">
            <w:rPr>
              <w:b/>
              <w:sz w:val="24"/>
            </w:rPr>
            <w:t>ACRONYME</w:t>
          </w:r>
        </w:p>
      </w:tc>
      <w:tc>
        <w:tcPr>
          <w:tcW w:w="1700" w:type="dxa"/>
          <w:shd w:val="clear" w:color="auto" w:fill="B6DDE8" w:themeFill="accent5" w:themeFillTint="66"/>
        </w:tcPr>
        <w:p w14:paraId="4CF79479" w14:textId="77777777" w:rsidR="00594535" w:rsidRPr="0089599A" w:rsidRDefault="00000000" w:rsidP="00996F9F">
          <w:pPr>
            <w:rPr>
              <w:rFonts w:cs="Arial"/>
              <w:sz w:val="20"/>
            </w:rPr>
          </w:pPr>
          <w:r>
            <w:rPr>
              <w:b/>
            </w:rPr>
            <w:t>PRME</w:t>
          </w:r>
        </w:p>
      </w:tc>
    </w:tr>
    <w:tr w:rsidR="00996F9F" w14:paraId="7084A2FE" w14:textId="77777777" w:rsidTr="00FF62C8">
      <w:tc>
        <w:tcPr>
          <w:tcW w:w="1832" w:type="dxa"/>
          <w:shd w:val="clear" w:color="auto" w:fill="B6DDE8" w:themeFill="accent5" w:themeFillTint="66"/>
        </w:tcPr>
        <w:p w14:paraId="31922411" w14:textId="77777777" w:rsidR="00594535" w:rsidRPr="0089599A" w:rsidRDefault="00000000" w:rsidP="00996F9F">
          <w:pPr>
            <w:rPr>
              <w:sz w:val="20"/>
            </w:rPr>
          </w:pPr>
          <w:r w:rsidRPr="00B57755">
            <w:rPr>
              <w:color w:val="215868" w:themeColor="accent5" w:themeShade="80"/>
              <w:sz w:val="20"/>
            </w:rPr>
            <w:t>Coordonné par :</w:t>
          </w:r>
        </w:p>
      </w:tc>
      <w:tc>
        <w:tcPr>
          <w:tcW w:w="5520" w:type="dxa"/>
          <w:shd w:val="clear" w:color="auto" w:fill="B6DDE8" w:themeFill="accent5" w:themeFillTint="66"/>
        </w:tcPr>
        <w:p w14:paraId="4E7E6FC0" w14:textId="7EAE37AF" w:rsidR="00594535" w:rsidRPr="0089599A" w:rsidRDefault="00000000" w:rsidP="00996F9F">
          <w:pPr>
            <w:rPr>
              <w:sz w:val="20"/>
            </w:rPr>
          </w:pPr>
          <w:del w:id="71" w:author="Mauricio Camargo" w:date="2023-10-04T06:32:00Z">
            <w:r w:rsidDel="00DC1C7D">
              <w:rPr>
                <w:sz w:val="20"/>
              </w:rPr>
              <w:delText>Laurent DUPONT</w:delText>
            </w:r>
          </w:del>
          <w:ins w:id="72" w:author="Mauricio Camargo" w:date="2023-10-04T06:32:00Z">
            <w:r w:rsidR="00DC1C7D">
              <w:rPr>
                <w:sz w:val="20"/>
              </w:rPr>
              <w:t>Fabio CRUZ</w:t>
            </w:r>
          </w:ins>
        </w:p>
      </w:tc>
      <w:tc>
        <w:tcPr>
          <w:tcW w:w="1700" w:type="dxa"/>
          <w:shd w:val="clear" w:color="auto" w:fill="B6DDE8" w:themeFill="accent5" w:themeFillTint="66"/>
        </w:tcPr>
        <w:p w14:paraId="6391EED7" w14:textId="77777777" w:rsidR="00594535" w:rsidRPr="0089599A" w:rsidRDefault="00000000" w:rsidP="00996F9F">
          <w:pPr>
            <w:rPr>
              <w:sz w:val="20"/>
            </w:rPr>
          </w:pPr>
          <w:r>
            <w:rPr>
              <w:sz w:val="20"/>
            </w:rPr>
            <w:t xml:space="preserve">48 </w:t>
          </w:r>
          <w:proofErr w:type="spellStart"/>
          <w:r>
            <w:rPr>
              <w:sz w:val="20"/>
            </w:rPr>
            <w:t>Months</w:t>
          </w:r>
          <w:proofErr w:type="spellEnd"/>
        </w:p>
      </w:tc>
    </w:tr>
    <w:tr w:rsidR="00996F9F" w:rsidRPr="007D21E8" w14:paraId="2F1A467D" w14:textId="77777777" w:rsidTr="00FF62C8">
      <w:tc>
        <w:tcPr>
          <w:tcW w:w="9052" w:type="dxa"/>
          <w:gridSpan w:val="3"/>
          <w:shd w:val="clear" w:color="auto" w:fill="B6DDE8" w:themeFill="accent5" w:themeFillTint="66"/>
        </w:tcPr>
        <w:p w14:paraId="2B6DD1E7" w14:textId="77777777" w:rsidR="00594535" w:rsidRPr="0089599A" w:rsidRDefault="00000000" w:rsidP="00996F9F">
          <w:pPr>
            <w:rPr>
              <w:sz w:val="20"/>
            </w:rPr>
          </w:pPr>
          <w:r w:rsidRPr="00555153">
            <w:rPr>
              <w:sz w:val="20"/>
            </w:rPr>
            <w:t>Axe H.19 : Industrie et usine du futur : Homme, organisation, technologies</w:t>
          </w:r>
        </w:p>
      </w:tc>
    </w:tr>
  </w:tbl>
  <w:p w14:paraId="1E0EEC66" w14:textId="77777777" w:rsidR="00594535" w:rsidRPr="00996F9F" w:rsidRDefault="00594535">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263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23181827">
    <w:abstractNumId w:val="0"/>
  </w:num>
  <w:num w:numId="2" w16cid:durableId="8816023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margo">
    <w15:presenceInfo w15:providerId="None" w15:userId="Mauricio Camar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62"/>
    <w:rsid w:val="000129F5"/>
    <w:rsid w:val="000B2171"/>
    <w:rsid w:val="00144263"/>
    <w:rsid w:val="001B6C62"/>
    <w:rsid w:val="00594535"/>
    <w:rsid w:val="007B0F80"/>
    <w:rsid w:val="007D21E8"/>
    <w:rsid w:val="00917FE3"/>
    <w:rsid w:val="00DC1C7D"/>
    <w:rsid w:val="00FA19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F2C1B"/>
  <w15:docId w15:val="{141F0447-8F30-C14E-87F6-C010C974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720C"/>
    <w:pPr>
      <w:jc w:val="both"/>
    </w:pPr>
    <w:rPr>
      <w:rFonts w:cs="Times New Roman (Corps CS)"/>
      <w:sz w:val="22"/>
    </w:rPr>
  </w:style>
  <w:style w:type="paragraph" w:styleId="Titre1">
    <w:name w:val="heading 1"/>
    <w:basedOn w:val="Normal"/>
    <w:next w:val="Corpsdetexte"/>
    <w:uiPriority w:val="9"/>
    <w:qFormat/>
    <w:rsid w:val="00985FEB"/>
    <w:pPr>
      <w:keepNext/>
      <w:keepLines/>
      <w:spacing w:before="480" w:after="0"/>
      <w:jc w:val="center"/>
      <w:outlineLvl w:val="0"/>
    </w:pPr>
    <w:rPr>
      <w:rFonts w:asciiTheme="majorHAnsi" w:eastAsiaTheme="majorEastAsia" w:hAnsiTheme="majorHAnsi" w:cs="Times New Roman (Titres CS)"/>
      <w:b/>
      <w:bCs/>
      <w:color w:val="000000" w:themeColor="text1"/>
      <w:sz w:val="28"/>
      <w:szCs w:val="32"/>
    </w:rPr>
  </w:style>
  <w:style w:type="paragraph" w:styleId="Titre2">
    <w:name w:val="heading 2"/>
    <w:basedOn w:val="Normal"/>
    <w:next w:val="Corpsdetexte"/>
    <w:autoRedefine/>
    <w:uiPriority w:val="9"/>
    <w:unhideWhenUsed/>
    <w:qFormat/>
    <w:rsid w:val="0023720C"/>
    <w:pPr>
      <w:keepNext/>
      <w:keepLines/>
      <w:spacing w:before="60" w:after="0"/>
      <w:outlineLvl w:val="1"/>
    </w:pPr>
    <w:rPr>
      <w:rFonts w:asciiTheme="majorHAnsi" w:eastAsiaTheme="majorEastAsia" w:hAnsiTheme="majorHAnsi" w:cs="Times New Roman (Titres CS)"/>
      <w:b/>
      <w:bCs/>
      <w:color w:val="000000" w:themeColor="text1"/>
      <w:sz w:val="24"/>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autoRedefine/>
    <w:qFormat/>
    <w:rsid w:val="004B742A"/>
    <w:pPr>
      <w:spacing w:before="0" w:after="0"/>
    </w:pPr>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4B742A"/>
    <w:pPr>
      <w:spacing w:after="0"/>
    </w:pPr>
    <w:rPr>
      <w:sz w:val="20"/>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En-tte">
    <w:name w:val="header"/>
    <w:basedOn w:val="Normal"/>
    <w:link w:val="En-tteCar"/>
    <w:unhideWhenUsed/>
    <w:rsid w:val="00996F9F"/>
    <w:pPr>
      <w:tabs>
        <w:tab w:val="center" w:pos="4536"/>
        <w:tab w:val="right" w:pos="9072"/>
      </w:tabs>
      <w:spacing w:after="0"/>
    </w:pPr>
  </w:style>
  <w:style w:type="character" w:customStyle="1" w:styleId="En-tteCar">
    <w:name w:val="En-tête Car"/>
    <w:basedOn w:val="Policepardfaut"/>
    <w:link w:val="En-tte"/>
    <w:rsid w:val="00996F9F"/>
  </w:style>
  <w:style w:type="paragraph" w:styleId="Pieddepage">
    <w:name w:val="footer"/>
    <w:basedOn w:val="Normal"/>
    <w:link w:val="PieddepageCar"/>
    <w:uiPriority w:val="99"/>
    <w:unhideWhenUsed/>
    <w:rsid w:val="00996F9F"/>
    <w:pPr>
      <w:tabs>
        <w:tab w:val="center" w:pos="4536"/>
        <w:tab w:val="right" w:pos="9072"/>
      </w:tabs>
      <w:spacing w:after="0"/>
    </w:pPr>
  </w:style>
  <w:style w:type="character" w:customStyle="1" w:styleId="PieddepageCar">
    <w:name w:val="Pied de page Car"/>
    <w:basedOn w:val="Policepardfaut"/>
    <w:link w:val="Pieddepage"/>
    <w:uiPriority w:val="99"/>
    <w:rsid w:val="00996F9F"/>
  </w:style>
  <w:style w:type="table" w:styleId="Grilledutableau">
    <w:name w:val="Table Grid"/>
    <w:basedOn w:val="TableauNormal"/>
    <w:rsid w:val="00996F9F"/>
    <w:pPr>
      <w:spacing w:after="0"/>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semiHidden/>
    <w:unhideWhenUsed/>
    <w:rsid w:val="00701FB1"/>
    <w:rPr>
      <w:color w:val="800080" w:themeColor="followedHyperlink"/>
      <w:u w:val="single"/>
    </w:rPr>
  </w:style>
  <w:style w:type="paragraph" w:styleId="Rvision">
    <w:name w:val="Revision"/>
    <w:hidden/>
    <w:semiHidden/>
    <w:rsid w:val="007D21E8"/>
    <w:pPr>
      <w:spacing w:after="0"/>
    </w:pPr>
    <w:rPr>
      <w:rFonts w:cs="Times New Roman (Corps CS)"/>
      <w:sz w:val="22"/>
    </w:rPr>
  </w:style>
  <w:style w:type="character" w:styleId="Marquedecommentaire">
    <w:name w:val="annotation reference"/>
    <w:basedOn w:val="Policepardfaut"/>
    <w:semiHidden/>
    <w:unhideWhenUsed/>
    <w:rsid w:val="00DC1C7D"/>
    <w:rPr>
      <w:sz w:val="16"/>
      <w:szCs w:val="16"/>
    </w:rPr>
  </w:style>
  <w:style w:type="paragraph" w:styleId="Commentaire">
    <w:name w:val="annotation text"/>
    <w:basedOn w:val="Normal"/>
    <w:link w:val="CommentaireCar"/>
    <w:semiHidden/>
    <w:unhideWhenUsed/>
    <w:rsid w:val="00DC1C7D"/>
    <w:rPr>
      <w:sz w:val="20"/>
      <w:szCs w:val="20"/>
    </w:rPr>
  </w:style>
  <w:style w:type="character" w:customStyle="1" w:styleId="CommentaireCar">
    <w:name w:val="Commentaire Car"/>
    <w:basedOn w:val="Policepardfaut"/>
    <w:link w:val="Commentaire"/>
    <w:semiHidden/>
    <w:rsid w:val="00DC1C7D"/>
    <w:rPr>
      <w:rFonts w:cs="Times New Roman (Corps CS)"/>
      <w:sz w:val="20"/>
      <w:szCs w:val="20"/>
    </w:rPr>
  </w:style>
  <w:style w:type="paragraph" w:styleId="Objetducommentaire">
    <w:name w:val="annotation subject"/>
    <w:basedOn w:val="Commentaire"/>
    <w:next w:val="Commentaire"/>
    <w:link w:val="ObjetducommentaireCar"/>
    <w:semiHidden/>
    <w:unhideWhenUsed/>
    <w:rsid w:val="00DC1C7D"/>
    <w:rPr>
      <w:b/>
      <w:bCs/>
    </w:rPr>
  </w:style>
  <w:style w:type="character" w:customStyle="1" w:styleId="ObjetducommentaireCar">
    <w:name w:val="Objet du commentaire Car"/>
    <w:basedOn w:val="CommentaireCar"/>
    <w:link w:val="Objetducommentaire"/>
    <w:semiHidden/>
    <w:rsid w:val="00DC1C7D"/>
    <w:rPr>
      <w:rFonts w:cs="Times New Roman (Corps C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resconrec.2017.09.005" TargetMode="External"/><Relationship Id="rId18" Type="http://schemas.openxmlformats.org/officeDocument/2006/relationships/hyperlink" Target="https://doi.org/10.1016/j.envsci.2020.04.012" TargetMode="External"/><Relationship Id="rId26" Type="http://schemas.openxmlformats.org/officeDocument/2006/relationships/hyperlink" Target="https://doi.org/10.1073/pnas.1810141115" TargetMode="External"/><Relationship Id="rId39" Type="http://schemas.openxmlformats.org/officeDocument/2006/relationships/hyperlink" Target="https://doi.org/10.1016/j.jclepro.2020.121602" TargetMode="External"/><Relationship Id="rId21" Type="http://schemas.openxmlformats.org/officeDocument/2006/relationships/hyperlink" Target="https://doi.org/10.3390/su11020423" TargetMode="External"/><Relationship Id="rId34" Type="http://schemas.openxmlformats.org/officeDocument/2006/relationships/hyperlink" Target="https://doi.org/10.5539/jsd.v3n4p17" TargetMode="External"/><Relationship Id="rId42" Type="http://schemas.openxmlformats.org/officeDocument/2006/relationships/hyperlink" Target="https://doi.org/10.1016/J.JCLEPRO.2021.128691" TargetMode="External"/><Relationship Id="rId47" Type="http://schemas.openxmlformats.org/officeDocument/2006/relationships/hyperlink" Target="https://doi.org/10.1080/09640568.2020.1857226" TargetMode="External"/><Relationship Id="rId50" Type="http://schemas.openxmlformats.org/officeDocument/2006/relationships/header" Target="header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16/J.JCLEPRO.2022.132144" TargetMode="External"/><Relationship Id="rId29" Type="http://schemas.openxmlformats.org/officeDocument/2006/relationships/hyperlink" Target="https://doi.org/10.1007/978-981-13-1181-9_15" TargetMode="External"/><Relationship Id="rId11" Type="http://schemas.openxmlformats.org/officeDocument/2006/relationships/hyperlink" Target="https://doi.org/10.1007/s10551-015-2693-2" TargetMode="External"/><Relationship Id="rId24" Type="http://schemas.openxmlformats.org/officeDocument/2006/relationships/hyperlink" Target="https://doi.org/10.1016/j.techfore.2022.121491" TargetMode="External"/><Relationship Id="rId32" Type="http://schemas.openxmlformats.org/officeDocument/2006/relationships/hyperlink" Target="https://doi.org/10.1111/jiec.12618" TargetMode="External"/><Relationship Id="rId37" Type="http://schemas.openxmlformats.org/officeDocument/2006/relationships/hyperlink" Target="https://doi.org/10.1016/J.JCLEPRO.2021.129032" TargetMode="External"/><Relationship Id="rId40" Type="http://schemas.openxmlformats.org/officeDocument/2006/relationships/hyperlink" Target="https://doi.org/10.1016/j.destud.2016.09.002" TargetMode="External"/><Relationship Id="rId45" Type="http://schemas.openxmlformats.org/officeDocument/2006/relationships/hyperlink" Target="https://doi.org/10.1016/j.jclepro.2018.07.147" TargetMode="External"/><Relationship Id="rId53" Type="http://schemas.microsoft.com/office/2011/relationships/people" Target="people.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016/J.JCLEPRO.2019.03.038" TargetMode="External"/><Relationship Id="rId31" Type="http://schemas.openxmlformats.org/officeDocument/2006/relationships/hyperlink" Target="https://doi.org/10.1016/j.jclepro.2022.134291" TargetMode="External"/><Relationship Id="rId44" Type="http://schemas.openxmlformats.org/officeDocument/2006/relationships/hyperlink" Target="https://doi.org/10.1007/s00502-021-00912-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resconrec.2020.105073" TargetMode="External"/><Relationship Id="rId22" Type="http://schemas.openxmlformats.org/officeDocument/2006/relationships/hyperlink" Target="https://doi.org/10.1016/j.ecolecon.2021.107066" TargetMode="External"/><Relationship Id="rId27" Type="http://schemas.openxmlformats.org/officeDocument/2006/relationships/hyperlink" Target="https://doi.org/10.1098/rsta.2010.0327" TargetMode="External"/><Relationship Id="rId30" Type="http://schemas.openxmlformats.org/officeDocument/2006/relationships/hyperlink" Target="https://doi.org/10.1007/978-3-030-76602-3" TargetMode="External"/><Relationship Id="rId35" Type="http://schemas.openxmlformats.org/officeDocument/2006/relationships/hyperlink" Target="https://doi.org/10.1016/j.tele.2013.09.006" TargetMode="External"/><Relationship Id="rId43" Type="http://schemas.openxmlformats.org/officeDocument/2006/relationships/hyperlink" Target="https://doi.org/10.1016/j.jclepro.2019.05.266" TargetMode="External"/><Relationship Id="rId48" Type="http://schemas.openxmlformats.org/officeDocument/2006/relationships/hyperlink" Target="https://doi.org/10.1021/acssuschemeng.7b03953" TargetMode="External"/><Relationship Id="rId8" Type="http://schemas.microsoft.com/office/2011/relationships/commentsExtended" Target="commentsExtended.xm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16/j.jclepro.2021.127973" TargetMode="External"/><Relationship Id="rId17" Type="http://schemas.openxmlformats.org/officeDocument/2006/relationships/hyperlink" Target="https://doi.org/10.1111/JIEC.13187" TargetMode="External"/><Relationship Id="rId25" Type="http://schemas.openxmlformats.org/officeDocument/2006/relationships/hyperlink" Target="https://doi.org/10.1016/S2542-5196(17)30028-1" TargetMode="External"/><Relationship Id="rId33" Type="http://schemas.openxmlformats.org/officeDocument/2006/relationships/hyperlink" Target="https://doi.org/10.1016/j.jclepro.2016.09.077" TargetMode="External"/><Relationship Id="rId38" Type="http://schemas.openxmlformats.org/officeDocument/2006/relationships/hyperlink" Target="https://doi.org/10.1016/j.jclepro.2020.125721" TargetMode="External"/><Relationship Id="rId46" Type="http://schemas.openxmlformats.org/officeDocument/2006/relationships/hyperlink" Target="https://doi.org/10.1016/j.jclepro.2021.128549" TargetMode="External"/><Relationship Id="rId20" Type="http://schemas.openxmlformats.org/officeDocument/2006/relationships/hyperlink" Target="https://doi.org/10.1088/1748-9326/ac44c6" TargetMode="External"/><Relationship Id="rId41" Type="http://schemas.openxmlformats.org/officeDocument/2006/relationships/hyperlink" Target="https://doi.org/10.1016/j.ecolecon.2014.04.01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resconrec.2020.104917" TargetMode="External"/><Relationship Id="rId23" Type="http://schemas.openxmlformats.org/officeDocument/2006/relationships/hyperlink" Target="https://doi.org/10.1146/annurev-environ-102017-025941" TargetMode="External"/><Relationship Id="rId28" Type="http://schemas.openxmlformats.org/officeDocument/2006/relationships/hyperlink" Target="https://doi.org/10.1016/j.cirp.2020.05.003" TargetMode="External"/><Relationship Id="rId36" Type="http://schemas.openxmlformats.org/officeDocument/2006/relationships/hyperlink" Target="https://doi.org/10.1016/j.techfore.2020.119986" TargetMode="External"/><Relationship Id="rId49" Type="http://schemas.openxmlformats.org/officeDocument/2006/relationships/hyperlink" Target="https://doi.org/10.1146/annurev-chembioeng-060718-030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3797</Words>
  <Characters>20885</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Mauricio Camargo</dc:creator>
  <cp:keywords/>
  <cp:lastModifiedBy>Mauricio Camargo</cp:lastModifiedBy>
  <cp:revision>4</cp:revision>
  <dcterms:created xsi:type="dcterms:W3CDTF">2023-10-04T03:40:00Z</dcterms:created>
  <dcterms:modified xsi:type="dcterms:W3CDTF">2023-10-04T04:52:00Z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icon">
    <vt:lpwstr>False</vt:lpwstr>
  </property>
  <property fmtid="{D5CDD505-2E9C-101B-9397-08002B2CF9AE}" pid="5" name="csl">
    <vt:lpwstr>assets/sage-vancouver.csl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citations">
    <vt:lpwstr>True</vt:lpwstr>
  </property>
  <property fmtid="{D5CDD505-2E9C-101B-9397-08002B2CF9AE}" pid="12" name="linkcolor">
    <vt:lpwstr>blue</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